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AEA65" w14:textId="455587C3" w:rsidR="003012BC" w:rsidRPr="00AB7CDF" w:rsidRDefault="003012BC" w:rsidP="00417413">
      <w:pPr>
        <w:pStyle w:val="Title"/>
        <w:spacing w:before="120"/>
        <w:rPr>
          <w:rFonts w:ascii="Optima" w:hAnsi="Optima"/>
          <w:sz w:val="30"/>
          <w:szCs w:val="30"/>
        </w:rPr>
      </w:pPr>
      <w:r w:rsidRPr="00AB7CDF">
        <w:rPr>
          <w:rFonts w:ascii="Optima" w:hAnsi="Optima"/>
          <w:sz w:val="30"/>
          <w:szCs w:val="30"/>
        </w:rPr>
        <w:t>CALL FOR PAPERS</w:t>
      </w:r>
    </w:p>
    <w:p w14:paraId="0B9E2E72" w14:textId="389CE848" w:rsidR="00727E12" w:rsidRPr="00AB767E" w:rsidRDefault="000531A6" w:rsidP="004500D5">
      <w:pPr>
        <w:jc w:val="center"/>
        <w:rPr>
          <w:rFonts w:ascii="Optima" w:hAnsi="Optima"/>
          <w:b/>
          <w:sz w:val="32"/>
          <w:szCs w:val="32"/>
        </w:rPr>
      </w:pPr>
      <w:r w:rsidRPr="00AB767E">
        <w:rPr>
          <w:rFonts w:ascii="Optima" w:hAnsi="Optima"/>
          <w:b/>
          <w:sz w:val="32"/>
          <w:szCs w:val="32"/>
        </w:rPr>
        <w:t>5</w:t>
      </w:r>
      <w:r w:rsidR="00640615" w:rsidRPr="00AB767E">
        <w:rPr>
          <w:rFonts w:ascii="Optima" w:hAnsi="Optima"/>
          <w:b/>
          <w:sz w:val="32"/>
          <w:szCs w:val="32"/>
        </w:rPr>
        <w:t>3</w:t>
      </w:r>
      <w:r w:rsidR="00640615" w:rsidRPr="00AB767E">
        <w:rPr>
          <w:rFonts w:ascii="Optima" w:hAnsi="Optima"/>
          <w:b/>
          <w:sz w:val="32"/>
          <w:szCs w:val="32"/>
          <w:vertAlign w:val="superscript"/>
        </w:rPr>
        <w:t>rd</w:t>
      </w:r>
      <w:r w:rsidR="008654D9" w:rsidRPr="00AB767E">
        <w:rPr>
          <w:rFonts w:ascii="Optima" w:hAnsi="Optima"/>
          <w:b/>
          <w:sz w:val="32"/>
          <w:szCs w:val="32"/>
        </w:rPr>
        <w:t xml:space="preserve"> </w:t>
      </w:r>
      <w:r w:rsidR="003012BC" w:rsidRPr="00AB767E">
        <w:rPr>
          <w:rFonts w:ascii="Optima" w:hAnsi="Optima"/>
          <w:b/>
          <w:sz w:val="32"/>
          <w:szCs w:val="32"/>
        </w:rPr>
        <w:t>Annual Asilomar Conference on</w:t>
      </w:r>
      <w:r w:rsidR="004500D5" w:rsidRPr="00AB767E">
        <w:rPr>
          <w:rFonts w:ascii="Optima" w:hAnsi="Optima"/>
          <w:b/>
          <w:sz w:val="32"/>
          <w:szCs w:val="32"/>
        </w:rPr>
        <w:t xml:space="preserve"> </w:t>
      </w:r>
      <w:r w:rsidR="003012BC" w:rsidRPr="00AB767E">
        <w:rPr>
          <w:rFonts w:ascii="Optima" w:hAnsi="Optima"/>
          <w:b/>
          <w:sz w:val="32"/>
          <w:szCs w:val="32"/>
        </w:rPr>
        <w:t>Signals, Systems, and Computers</w:t>
      </w:r>
    </w:p>
    <w:p w14:paraId="4BFA86EB" w14:textId="46DB1709" w:rsidR="00CE5ED4" w:rsidRDefault="00CE5ED4" w:rsidP="00E46596">
      <w:pPr>
        <w:widowControl/>
        <w:autoSpaceDE/>
        <w:autoSpaceDN/>
        <w:adjustRightInd/>
        <w:spacing w:before="200"/>
        <w:jc w:val="center"/>
        <w:rPr>
          <w:rFonts w:ascii="Optima" w:hAnsi="Optima"/>
          <w:sz w:val="24"/>
        </w:rPr>
      </w:pPr>
      <w:r w:rsidRPr="00CE5ED4">
        <w:rPr>
          <w:rFonts w:ascii="Optima" w:hAnsi="Optima"/>
          <w:noProof/>
          <w:sz w:val="24"/>
        </w:rPr>
        <w:drawing>
          <wp:anchor distT="0" distB="0" distL="114300" distR="114300" simplePos="0" relativeHeight="251658240" behindDoc="0" locked="0" layoutInCell="1" allowOverlap="1" wp14:anchorId="688F1B6E" wp14:editId="6428A648">
            <wp:simplePos x="0" y="0"/>
            <wp:positionH relativeFrom="column">
              <wp:posOffset>-8255</wp:posOffset>
            </wp:positionH>
            <wp:positionV relativeFrom="paragraph">
              <wp:posOffset>131233</wp:posOffset>
            </wp:positionV>
            <wp:extent cx="1202902" cy="99985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2902" cy="999856"/>
                    </a:xfrm>
                    <a:prstGeom prst="rect">
                      <a:avLst/>
                    </a:prstGeom>
                  </pic:spPr>
                </pic:pic>
              </a:graphicData>
            </a:graphic>
            <wp14:sizeRelH relativeFrom="page">
              <wp14:pctWidth>0</wp14:pctWidth>
            </wp14:sizeRelH>
            <wp14:sizeRelV relativeFrom="page">
              <wp14:pctHeight>0</wp14:pctHeight>
            </wp14:sizeRelV>
          </wp:anchor>
        </w:drawing>
      </w:r>
      <w:r w:rsidR="003012BC" w:rsidRPr="0086295F">
        <w:rPr>
          <w:rFonts w:ascii="Optima" w:hAnsi="Optima"/>
          <w:sz w:val="24"/>
        </w:rPr>
        <w:t>Asilomar Hotel and Conference Grounds</w:t>
      </w:r>
    </w:p>
    <w:p w14:paraId="41145293" w14:textId="5F8F4FD8" w:rsidR="00727E12" w:rsidRPr="0086295F" w:rsidRDefault="003C17AB" w:rsidP="00CE5ED4">
      <w:pPr>
        <w:jc w:val="center"/>
        <w:rPr>
          <w:rFonts w:ascii="Optima" w:hAnsi="Optima"/>
          <w:sz w:val="24"/>
        </w:rPr>
      </w:pPr>
      <w:r w:rsidRPr="003C17AB">
        <w:rPr>
          <w:rFonts w:ascii="Times New Roman" w:hAnsi="Times New Roman"/>
          <w:noProof/>
          <w:sz w:val="24"/>
        </w:rPr>
        <w:drawing>
          <wp:anchor distT="0" distB="0" distL="114300" distR="114300" simplePos="0" relativeHeight="251659264" behindDoc="0" locked="0" layoutInCell="1" allowOverlap="1" wp14:anchorId="312C8D00" wp14:editId="0564F17C">
            <wp:simplePos x="0" y="0"/>
            <wp:positionH relativeFrom="column">
              <wp:posOffset>4751070</wp:posOffset>
            </wp:positionH>
            <wp:positionV relativeFrom="paragraph">
              <wp:posOffset>76200</wp:posOffset>
            </wp:positionV>
            <wp:extent cx="2046605" cy="471805"/>
            <wp:effectExtent l="0" t="0" r="10795" b="10795"/>
            <wp:wrapNone/>
            <wp:docPr id="2" name="Picture 2" descr="ildergebnis für ieee signal processing socie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dergebnis für ieee signal processing society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6605" cy="471805"/>
                    </a:xfrm>
                    <a:prstGeom prst="rect">
                      <a:avLst/>
                    </a:prstGeom>
                    <a:noFill/>
                    <a:ln>
                      <a:noFill/>
                    </a:ln>
                  </pic:spPr>
                </pic:pic>
              </a:graphicData>
            </a:graphic>
            <wp14:sizeRelH relativeFrom="page">
              <wp14:pctWidth>0</wp14:pctWidth>
            </wp14:sizeRelH>
            <wp14:sizeRelV relativeFrom="page">
              <wp14:pctHeight>0</wp14:pctHeight>
            </wp14:sizeRelV>
          </wp:anchor>
        </w:drawing>
      </w:r>
      <w:r w:rsidR="003012BC" w:rsidRPr="0086295F">
        <w:rPr>
          <w:rFonts w:ascii="Optima" w:hAnsi="Optima"/>
          <w:sz w:val="24"/>
        </w:rPr>
        <w:t>Pacific Grove, California</w:t>
      </w:r>
    </w:p>
    <w:p w14:paraId="3F003CDE" w14:textId="5DDB1D8D" w:rsidR="003012BC" w:rsidRPr="0086295F" w:rsidRDefault="00317B96" w:rsidP="00F5194D">
      <w:pPr>
        <w:spacing w:after="60"/>
        <w:jc w:val="center"/>
        <w:rPr>
          <w:rFonts w:ascii="Optima" w:hAnsi="Optima"/>
          <w:sz w:val="24"/>
        </w:rPr>
      </w:pPr>
      <w:r w:rsidRPr="0086295F">
        <w:rPr>
          <w:rFonts w:ascii="Optima" w:hAnsi="Optima"/>
          <w:sz w:val="24"/>
        </w:rPr>
        <w:t>November</w:t>
      </w:r>
      <w:r w:rsidR="00640615" w:rsidRPr="0086295F">
        <w:rPr>
          <w:rFonts w:ascii="Optima" w:hAnsi="Optima"/>
          <w:sz w:val="24"/>
        </w:rPr>
        <w:t xml:space="preserve"> 3</w:t>
      </w:r>
      <w:r w:rsidR="00C33509" w:rsidRPr="0086295F">
        <w:rPr>
          <w:rFonts w:ascii="Optima" w:hAnsi="Optima"/>
          <w:sz w:val="24"/>
        </w:rPr>
        <w:t xml:space="preserve"> </w:t>
      </w:r>
      <w:r w:rsidR="000363AD" w:rsidRPr="0086295F">
        <w:rPr>
          <w:rFonts w:ascii="Optima" w:hAnsi="Optima"/>
          <w:sz w:val="24"/>
        </w:rPr>
        <w:t>–</w:t>
      </w:r>
      <w:r w:rsidR="00C33509" w:rsidRPr="0086295F">
        <w:rPr>
          <w:rFonts w:ascii="Optima" w:hAnsi="Optima"/>
          <w:sz w:val="24"/>
        </w:rPr>
        <w:t xml:space="preserve"> </w:t>
      </w:r>
      <w:r w:rsidR="00640615" w:rsidRPr="0086295F">
        <w:rPr>
          <w:rFonts w:ascii="Optima" w:hAnsi="Optima"/>
          <w:sz w:val="24"/>
        </w:rPr>
        <w:t>6, 2019</w:t>
      </w:r>
    </w:p>
    <w:p w14:paraId="3A3735F0" w14:textId="482C1C2B" w:rsidR="003012BC" w:rsidRPr="00F8553C" w:rsidRDefault="00977CFE" w:rsidP="00E46596">
      <w:pPr>
        <w:spacing w:after="200"/>
        <w:jc w:val="center"/>
        <w:rPr>
          <w:rFonts w:ascii="Optima" w:hAnsi="Optima"/>
          <w:color w:val="0000FF"/>
          <w:sz w:val="24"/>
        </w:rPr>
      </w:pPr>
      <w:hyperlink r:id="rId11" w:history="1">
        <w:r w:rsidR="003012BC" w:rsidRPr="00F8553C">
          <w:rPr>
            <w:rStyle w:val="Hyperlink"/>
            <w:rFonts w:ascii="Optima" w:hAnsi="Optima"/>
            <w:sz w:val="24"/>
          </w:rPr>
          <w:t>www.asilomarssc.org</w:t>
        </w:r>
      </w:hyperlink>
    </w:p>
    <w:p w14:paraId="731D05CF" w14:textId="36A955A8" w:rsidR="003012BC" w:rsidRPr="00417413" w:rsidRDefault="003012BC" w:rsidP="003C58C5">
      <w:pPr>
        <w:spacing w:after="120"/>
        <w:jc w:val="center"/>
        <w:rPr>
          <w:rFonts w:ascii="Garamond" w:hAnsi="Garamond"/>
          <w:sz w:val="22"/>
          <w:szCs w:val="22"/>
        </w:rPr>
      </w:pPr>
      <w:r w:rsidRPr="00417413">
        <w:rPr>
          <w:rFonts w:ascii="Garamond" w:hAnsi="Garamond"/>
          <w:sz w:val="22"/>
          <w:szCs w:val="22"/>
        </w:rPr>
        <w:t>Authors are invited to submit papers in the following areas:</w:t>
      </w:r>
    </w:p>
    <w:p w14:paraId="1C82D991" w14:textId="77777777" w:rsidR="00A233B9" w:rsidRPr="008F50A2" w:rsidRDefault="00A233B9" w:rsidP="00A233B9">
      <w:pPr>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spacing w:after="120"/>
        <w:rPr>
          <w:rFonts w:ascii="Garamond" w:hAnsi="Garamond"/>
          <w:b/>
          <w:szCs w:val="20"/>
        </w:rPr>
        <w:sectPr w:rsidR="00A233B9" w:rsidRPr="008F50A2" w:rsidSect="003012BC">
          <w:endnotePr>
            <w:numFmt w:val="decimal"/>
          </w:endnotePr>
          <w:pgSz w:w="12240" w:h="15840" w:code="1"/>
          <w:pgMar w:top="360" w:right="720" w:bottom="274" w:left="720" w:header="360" w:footer="259" w:gutter="0"/>
          <w:cols w:space="720"/>
          <w:noEndnote/>
          <w:docGrid w:linePitch="360"/>
        </w:sectPr>
      </w:pPr>
    </w:p>
    <w:p w14:paraId="67A0146D" w14:textId="529E6F78" w:rsidR="00A233B9" w:rsidRPr="008F50A2" w:rsidRDefault="00A233B9" w:rsidP="008F50A2">
      <w:pPr>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spacing w:after="60"/>
        <w:rPr>
          <w:rFonts w:ascii="Garamond" w:hAnsi="Garamond"/>
          <w:szCs w:val="20"/>
        </w:rPr>
      </w:pPr>
      <w:r w:rsidRPr="008F50A2">
        <w:rPr>
          <w:rFonts w:ascii="Garamond" w:hAnsi="Garamond"/>
          <w:b/>
          <w:szCs w:val="20"/>
        </w:rPr>
        <w:lastRenderedPageBreak/>
        <w:t>A. Communications Systems</w:t>
      </w:r>
      <w:r w:rsidRPr="008F50A2">
        <w:rPr>
          <w:rFonts w:ascii="Garamond" w:hAnsi="Garamond"/>
          <w:szCs w:val="20"/>
        </w:rPr>
        <w:t>: 1. Modulation and Coding, 2. Cognitive Radios and Spectrum Sharing, 3. Ultra-Low Latency, 4. Optimization, 5. Physical Layer Security and Privacy, 6. </w:t>
      </w:r>
      <w:proofErr w:type="spellStart"/>
      <w:r w:rsidRPr="008F50A2">
        <w:rPr>
          <w:rFonts w:ascii="Garamond" w:hAnsi="Garamond"/>
          <w:szCs w:val="20"/>
        </w:rPr>
        <w:t>mmWave</w:t>
      </w:r>
      <w:proofErr w:type="spellEnd"/>
      <w:r w:rsidRPr="008F50A2">
        <w:rPr>
          <w:rFonts w:ascii="Garamond" w:hAnsi="Garamond"/>
          <w:szCs w:val="20"/>
        </w:rPr>
        <w:t>, 7. Underwater, 8. Wireline and Optical Communications, 9. Satellite, 10. </w:t>
      </w:r>
      <w:proofErr w:type="spellStart"/>
      <w:r w:rsidRPr="008F50A2">
        <w:rPr>
          <w:rFonts w:ascii="Garamond" w:hAnsi="Garamond"/>
          <w:szCs w:val="20"/>
        </w:rPr>
        <w:t>IoT</w:t>
      </w:r>
      <w:proofErr w:type="spellEnd"/>
      <w:r w:rsidRPr="008F50A2">
        <w:rPr>
          <w:rFonts w:ascii="Garamond" w:hAnsi="Garamond"/>
          <w:szCs w:val="20"/>
        </w:rPr>
        <w:t xml:space="preserve">, 11. V2V, 12. 5G and Beyond </w:t>
      </w:r>
    </w:p>
    <w:p w14:paraId="033C89E9" w14:textId="77777777" w:rsidR="00A233B9" w:rsidRPr="008F50A2" w:rsidRDefault="00A233B9" w:rsidP="008F50A2">
      <w:pPr>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spacing w:after="60"/>
        <w:rPr>
          <w:rFonts w:ascii="Garamond" w:hAnsi="Garamond"/>
          <w:szCs w:val="20"/>
        </w:rPr>
      </w:pPr>
      <w:r w:rsidRPr="008F50A2">
        <w:rPr>
          <w:rFonts w:ascii="Garamond" w:hAnsi="Garamond"/>
          <w:b/>
          <w:szCs w:val="20"/>
        </w:rPr>
        <w:t xml:space="preserve">B. MIMO Communications and Signal Processing: </w:t>
      </w:r>
      <w:r w:rsidRPr="008F50A2">
        <w:rPr>
          <w:rFonts w:ascii="Garamond" w:hAnsi="Garamond"/>
          <w:szCs w:val="20"/>
        </w:rPr>
        <w:t>1. Multiuser and Massive MIMO, 2. Channel Estimation and Equalization, 3. Full-Duplex, 4. Cooperation and Relaying, 5. Interference Management and Awareness, 6. </w:t>
      </w:r>
      <w:proofErr w:type="spellStart"/>
      <w:r w:rsidRPr="008F50A2">
        <w:rPr>
          <w:rFonts w:ascii="Garamond" w:hAnsi="Garamond"/>
          <w:szCs w:val="20"/>
        </w:rPr>
        <w:t>mmWave</w:t>
      </w:r>
      <w:proofErr w:type="spellEnd"/>
      <w:r w:rsidRPr="008F50A2">
        <w:rPr>
          <w:rFonts w:ascii="Garamond" w:hAnsi="Garamond"/>
          <w:szCs w:val="20"/>
        </w:rPr>
        <w:t>, 7. Optimization</w:t>
      </w:r>
    </w:p>
    <w:p w14:paraId="69851EE2" w14:textId="1C35135C" w:rsidR="00A233B9" w:rsidRPr="008F50A2" w:rsidRDefault="00A233B9" w:rsidP="008F50A2">
      <w:pPr>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spacing w:after="60"/>
        <w:rPr>
          <w:rFonts w:ascii="Garamond" w:hAnsi="Garamond"/>
          <w:bCs/>
          <w:szCs w:val="20"/>
        </w:rPr>
      </w:pPr>
      <w:r w:rsidRPr="008F50A2">
        <w:rPr>
          <w:rFonts w:ascii="Garamond" w:hAnsi="Garamond"/>
          <w:b/>
          <w:szCs w:val="20"/>
        </w:rPr>
        <w:t xml:space="preserve">C. Networks: </w:t>
      </w:r>
      <w:r w:rsidRPr="008F50A2">
        <w:rPr>
          <w:rFonts w:ascii="Garamond" w:hAnsi="Garamond"/>
          <w:bCs/>
          <w:szCs w:val="20"/>
        </w:rPr>
        <w:t>1. Wireless Networks, 2. </w:t>
      </w:r>
      <w:proofErr w:type="spellStart"/>
      <w:r w:rsidRPr="008F50A2">
        <w:rPr>
          <w:rFonts w:ascii="Garamond" w:hAnsi="Garamond"/>
          <w:bCs/>
          <w:szCs w:val="20"/>
        </w:rPr>
        <w:t>IoT</w:t>
      </w:r>
      <w:proofErr w:type="spellEnd"/>
      <w:r w:rsidRPr="008F50A2">
        <w:rPr>
          <w:rFonts w:ascii="Garamond" w:hAnsi="Garamond"/>
          <w:bCs/>
          <w:szCs w:val="20"/>
        </w:rPr>
        <w:t>, 3. Network Info</w:t>
      </w:r>
      <w:r w:rsidR="009945FC" w:rsidRPr="008F50A2">
        <w:rPr>
          <w:rFonts w:ascii="Garamond" w:hAnsi="Garamond"/>
          <w:bCs/>
          <w:szCs w:val="20"/>
        </w:rPr>
        <w:t xml:space="preserve"> </w:t>
      </w:r>
      <w:r w:rsidRPr="008F50A2">
        <w:rPr>
          <w:rFonts w:ascii="Garamond" w:hAnsi="Garamond"/>
          <w:bCs/>
          <w:szCs w:val="20"/>
        </w:rPr>
        <w:t>Theory, 4. Optimization, 5. Graph Signal Processing, 6. Social Networks, 7. Distributed Algorithms, 8. Security, 9. Computational Offloading, 10. Self-Organizing Networks, 11. UAV</w:t>
      </w:r>
      <w:r w:rsidR="00A12FAB" w:rsidRPr="008F50A2">
        <w:rPr>
          <w:rFonts w:ascii="Garamond" w:hAnsi="Garamond"/>
          <w:bCs/>
          <w:szCs w:val="20"/>
        </w:rPr>
        <w:t xml:space="preserve"> and </w:t>
      </w:r>
      <w:r w:rsidRPr="008F50A2">
        <w:rPr>
          <w:rFonts w:ascii="Garamond" w:hAnsi="Garamond"/>
          <w:bCs/>
          <w:szCs w:val="20"/>
        </w:rPr>
        <w:t>V2V Networks, 12. Smart Grid</w:t>
      </w:r>
    </w:p>
    <w:p w14:paraId="146CA43D" w14:textId="26E5657E" w:rsidR="008F50A2" w:rsidRPr="008F50A2" w:rsidRDefault="00A233B9" w:rsidP="008F50A2">
      <w:pPr>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spacing w:after="60"/>
        <w:rPr>
          <w:rFonts w:ascii="Garamond" w:hAnsi="Garamond"/>
          <w:szCs w:val="20"/>
        </w:rPr>
      </w:pPr>
      <w:r w:rsidRPr="008F50A2">
        <w:rPr>
          <w:rFonts w:ascii="Garamond" w:hAnsi="Garamond"/>
          <w:b/>
          <w:szCs w:val="20"/>
        </w:rPr>
        <w:t>D. Adaptive Systems, Machine Learning, Data Analytics</w:t>
      </w:r>
      <w:r w:rsidRPr="008F50A2">
        <w:rPr>
          <w:rFonts w:ascii="Garamond" w:hAnsi="Garamond"/>
          <w:szCs w:val="20"/>
        </w:rPr>
        <w:t xml:space="preserve">: 1. Compressive Sensing, 2. Machine Learning, 3. Estimation, Inference and Learning, 4. Adaptive and Cognitive Systems, 5. Adaptive Filtering, 6. Fast and Scalable Algorithms, 7. High-Dimensional Large-Scale Data, 8. Distributed Computation and Storage, 9. Deep Learning  </w:t>
      </w:r>
    </w:p>
    <w:p w14:paraId="0CFE49E8" w14:textId="188C8B2A" w:rsidR="00A233B9" w:rsidRPr="008F50A2" w:rsidRDefault="00A233B9" w:rsidP="008F50A2">
      <w:pPr>
        <w:pStyle w:val="PlainText"/>
        <w:spacing w:after="60"/>
        <w:rPr>
          <w:rFonts w:ascii="Garamond" w:hAnsi="Garamond"/>
          <w:sz w:val="20"/>
          <w:szCs w:val="20"/>
        </w:rPr>
      </w:pPr>
      <w:r w:rsidRPr="008F50A2">
        <w:rPr>
          <w:rFonts w:ascii="Garamond" w:hAnsi="Garamond"/>
          <w:b/>
          <w:sz w:val="20"/>
          <w:szCs w:val="20"/>
        </w:rPr>
        <w:t>E. Array Processing</w:t>
      </w:r>
      <w:r w:rsidRPr="008F50A2">
        <w:rPr>
          <w:rFonts w:ascii="Garamond" w:hAnsi="Garamond"/>
          <w:b/>
          <w:sz w:val="20"/>
          <w:szCs w:val="20"/>
          <w:lang w:val="en-US"/>
        </w:rPr>
        <w:t xml:space="preserve"> and </w:t>
      </w:r>
      <w:proofErr w:type="spellStart"/>
      <w:r w:rsidRPr="008F50A2">
        <w:rPr>
          <w:rFonts w:ascii="Garamond" w:hAnsi="Garamond"/>
          <w:b/>
          <w:sz w:val="20"/>
          <w:szCs w:val="20"/>
          <w:lang w:val="en-US"/>
        </w:rPr>
        <w:t>Multisensor</w:t>
      </w:r>
      <w:proofErr w:type="spellEnd"/>
      <w:r w:rsidRPr="008F50A2">
        <w:rPr>
          <w:rFonts w:ascii="Garamond" w:hAnsi="Garamond"/>
          <w:b/>
          <w:sz w:val="20"/>
          <w:szCs w:val="20"/>
          <w:lang w:val="en-US"/>
        </w:rPr>
        <w:t xml:space="preserve"> Systems</w:t>
      </w:r>
      <w:r w:rsidRPr="008F50A2">
        <w:rPr>
          <w:rFonts w:ascii="Garamond" w:hAnsi="Garamond"/>
          <w:sz w:val="20"/>
          <w:szCs w:val="20"/>
        </w:rPr>
        <w:t>: 1. Source Localization and Separation, 2. Beamforming</w:t>
      </w:r>
      <w:r w:rsidRPr="008F50A2">
        <w:rPr>
          <w:rFonts w:ascii="Garamond" w:hAnsi="Garamond"/>
          <w:sz w:val="20"/>
          <w:szCs w:val="20"/>
          <w:lang w:val="en-GB"/>
        </w:rPr>
        <w:t>,</w:t>
      </w:r>
      <w:r w:rsidRPr="008F50A2">
        <w:rPr>
          <w:rFonts w:ascii="Garamond" w:hAnsi="Garamond"/>
          <w:sz w:val="20"/>
          <w:szCs w:val="20"/>
        </w:rPr>
        <w:t xml:space="preserve"> 3. </w:t>
      </w:r>
      <w:r w:rsidR="008F50A2">
        <w:rPr>
          <w:rFonts w:ascii="Garamond" w:hAnsi="Garamond"/>
          <w:sz w:val="20"/>
          <w:szCs w:val="20"/>
        </w:rPr>
        <w:t xml:space="preserve">Robust </w:t>
      </w:r>
      <w:r w:rsidRPr="008F50A2">
        <w:rPr>
          <w:rFonts w:ascii="Garamond" w:hAnsi="Garamond"/>
          <w:sz w:val="20"/>
          <w:szCs w:val="20"/>
        </w:rPr>
        <w:t xml:space="preserve">Methods, 4. MIMO </w:t>
      </w:r>
      <w:r w:rsidRPr="008F50A2">
        <w:rPr>
          <w:rFonts w:ascii="Garamond" w:hAnsi="Garamond"/>
          <w:sz w:val="20"/>
          <w:szCs w:val="20"/>
          <w:lang w:val="en-US"/>
        </w:rPr>
        <w:t xml:space="preserve">and Cognitive </w:t>
      </w:r>
      <w:r w:rsidRPr="008F50A2">
        <w:rPr>
          <w:rFonts w:ascii="Garamond" w:hAnsi="Garamond"/>
          <w:sz w:val="20"/>
          <w:szCs w:val="20"/>
        </w:rPr>
        <w:t>Radar</w:t>
      </w:r>
      <w:r w:rsidRPr="008F50A2">
        <w:rPr>
          <w:rFonts w:ascii="Garamond" w:hAnsi="Garamond"/>
          <w:sz w:val="20"/>
          <w:szCs w:val="20"/>
          <w:lang w:val="en-US"/>
        </w:rPr>
        <w:t>s</w:t>
      </w:r>
      <w:r w:rsidRPr="008F50A2">
        <w:rPr>
          <w:rFonts w:ascii="Garamond" w:hAnsi="Garamond"/>
          <w:sz w:val="20"/>
          <w:szCs w:val="20"/>
        </w:rPr>
        <w:t>, 5. Tensor Models and Processing,</w:t>
      </w:r>
      <w:r w:rsidRPr="008F50A2">
        <w:rPr>
          <w:rFonts w:ascii="Garamond" w:hAnsi="Garamond"/>
          <w:sz w:val="20"/>
          <w:szCs w:val="20"/>
          <w:lang w:val="en-US"/>
        </w:rPr>
        <w:t xml:space="preserve"> </w:t>
      </w:r>
      <w:r w:rsidRPr="008F50A2">
        <w:rPr>
          <w:rFonts w:ascii="Garamond" w:hAnsi="Garamond"/>
          <w:sz w:val="20"/>
          <w:szCs w:val="20"/>
          <w:lang w:val="en-US"/>
        </w:rPr>
        <w:lastRenderedPageBreak/>
        <w:t>6.</w:t>
      </w:r>
      <w:r w:rsidRPr="00990CF5">
        <w:rPr>
          <w:rFonts w:ascii="Garamond" w:hAnsi="Garamond"/>
          <w:sz w:val="20"/>
          <w:szCs w:val="20"/>
          <w:lang w:val="en-US"/>
        </w:rPr>
        <w:t> </w:t>
      </w:r>
      <w:proofErr w:type="gramStart"/>
      <w:r w:rsidRPr="00990CF5">
        <w:rPr>
          <w:rFonts w:ascii="Garamond" w:hAnsi="Garamond"/>
          <w:sz w:val="20"/>
          <w:szCs w:val="20"/>
          <w:lang w:val="en-US"/>
        </w:rPr>
        <w:t>Sparse Sensor Arrays</w:t>
      </w:r>
      <w:ins w:id="0" w:author="Michael Matthews" w:date="2017-10-31T13:21:00Z">
        <w:r w:rsidRPr="00990CF5">
          <w:rPr>
            <w:rFonts w:ascii="Garamond" w:hAnsi="Garamond"/>
            <w:sz w:val="20"/>
            <w:szCs w:val="20"/>
            <w:lang w:val="en-US"/>
          </w:rPr>
          <w:t>,</w:t>
        </w:r>
      </w:ins>
      <w:r w:rsidRPr="008F50A2">
        <w:rPr>
          <w:rFonts w:ascii="Garamond" w:hAnsi="Garamond"/>
          <w:sz w:val="20"/>
          <w:szCs w:val="20"/>
          <w:lang w:val="en-US"/>
        </w:rPr>
        <w:t xml:space="preserve"> 7.</w:t>
      </w:r>
      <w:proofErr w:type="gramEnd"/>
      <w:r w:rsidRPr="008F50A2">
        <w:rPr>
          <w:rFonts w:ascii="Garamond" w:hAnsi="Garamond"/>
          <w:sz w:val="20"/>
          <w:szCs w:val="20"/>
          <w:lang w:val="en-US"/>
        </w:rPr>
        <w:t> Optimization, 8. </w:t>
      </w:r>
      <w:r w:rsidRPr="00990CF5">
        <w:rPr>
          <w:rFonts w:ascii="Garamond" w:hAnsi="Garamond"/>
          <w:sz w:val="20"/>
          <w:szCs w:val="20"/>
          <w:lang w:val="en-US"/>
        </w:rPr>
        <w:t>Applications</w:t>
      </w:r>
      <w:r w:rsidRPr="00990CF5">
        <w:rPr>
          <w:rFonts w:ascii="Garamond" w:hAnsi="Garamond"/>
          <w:sz w:val="16"/>
          <w:szCs w:val="16"/>
          <w:lang w:val="en-US"/>
        </w:rPr>
        <w:t xml:space="preserve"> </w:t>
      </w:r>
      <w:r w:rsidRPr="00990CF5">
        <w:rPr>
          <w:rFonts w:ascii="Garamond" w:hAnsi="Garamond"/>
          <w:sz w:val="20"/>
          <w:szCs w:val="20"/>
          <w:lang w:val="en-US"/>
        </w:rPr>
        <w:t xml:space="preserve">(Imaging, </w:t>
      </w:r>
      <w:r w:rsidR="00DA631B" w:rsidRPr="00990CF5">
        <w:rPr>
          <w:rFonts w:ascii="Garamond" w:hAnsi="Garamond"/>
          <w:sz w:val="20"/>
          <w:szCs w:val="20"/>
          <w:lang w:val="en-US"/>
        </w:rPr>
        <w:t>Radar,</w:t>
      </w:r>
      <w:r w:rsidR="00DA631B" w:rsidRPr="00990CF5">
        <w:rPr>
          <w:rFonts w:ascii="Garamond" w:hAnsi="Garamond"/>
          <w:sz w:val="16"/>
          <w:szCs w:val="16"/>
          <w:lang w:val="en-US"/>
        </w:rPr>
        <w:t xml:space="preserve"> </w:t>
      </w:r>
      <w:r w:rsidRPr="00990CF5">
        <w:rPr>
          <w:rFonts w:ascii="Garamond" w:hAnsi="Garamond"/>
          <w:sz w:val="20"/>
          <w:szCs w:val="20"/>
          <w:lang w:val="en-US"/>
        </w:rPr>
        <w:t>Sonar, Microphone</w:t>
      </w:r>
      <w:r w:rsidRPr="00990CF5">
        <w:rPr>
          <w:rFonts w:ascii="Garamond" w:hAnsi="Garamond"/>
          <w:sz w:val="16"/>
          <w:szCs w:val="16"/>
          <w:lang w:val="en-US"/>
        </w:rPr>
        <w:t xml:space="preserve"> </w:t>
      </w:r>
      <w:r w:rsidRPr="00990CF5">
        <w:rPr>
          <w:rFonts w:ascii="Garamond" w:hAnsi="Garamond"/>
          <w:sz w:val="20"/>
          <w:szCs w:val="20"/>
          <w:lang w:val="en-US"/>
        </w:rPr>
        <w:t xml:space="preserve">Arrays) </w:t>
      </w:r>
      <w:r w:rsidRPr="008F50A2">
        <w:rPr>
          <w:rFonts w:ascii="Garamond" w:hAnsi="Garamond"/>
          <w:sz w:val="20"/>
          <w:szCs w:val="20"/>
        </w:rPr>
        <w:t xml:space="preserve"> </w:t>
      </w:r>
    </w:p>
    <w:p w14:paraId="454BC2AD" w14:textId="42EC17B5" w:rsidR="00A233B9" w:rsidRPr="008F50A2" w:rsidRDefault="00A233B9" w:rsidP="008F50A2">
      <w:pPr>
        <w:pStyle w:val="PlainText"/>
        <w:spacing w:before="140" w:after="60"/>
        <w:rPr>
          <w:rFonts w:ascii="Garamond" w:eastAsia="Times New Roman" w:hAnsi="Garamond"/>
          <w:sz w:val="20"/>
          <w:szCs w:val="20"/>
          <w:lang w:val="en-US"/>
        </w:rPr>
      </w:pPr>
      <w:r w:rsidRPr="008F50A2">
        <w:rPr>
          <w:rFonts w:ascii="Garamond" w:hAnsi="Garamond"/>
          <w:b/>
          <w:sz w:val="20"/>
          <w:szCs w:val="20"/>
        </w:rPr>
        <w:t>F. Biomedical Signal and Image Processing</w:t>
      </w:r>
      <w:r w:rsidRPr="008F50A2">
        <w:rPr>
          <w:rFonts w:ascii="Garamond" w:hAnsi="Garamond"/>
          <w:sz w:val="20"/>
          <w:szCs w:val="20"/>
        </w:rPr>
        <w:t xml:space="preserve">: </w:t>
      </w:r>
      <w:r w:rsidR="00E265E6">
        <w:rPr>
          <w:rFonts w:ascii="Garamond" w:eastAsia="Times New Roman" w:hAnsi="Garamond"/>
          <w:sz w:val="20"/>
          <w:szCs w:val="20"/>
          <w:lang w:val="en-US"/>
        </w:rPr>
        <w:t xml:space="preserve"> 1. </w:t>
      </w:r>
      <w:r w:rsidRPr="008F50A2">
        <w:rPr>
          <w:rFonts w:ascii="Garamond" w:eastAsia="Times New Roman" w:hAnsi="Garamond"/>
          <w:sz w:val="20"/>
          <w:szCs w:val="20"/>
          <w:lang w:val="en-US"/>
        </w:rPr>
        <w:t>Molecular and Medical Imaging, 2. Computational Imaging</w:t>
      </w:r>
      <w:r w:rsidR="00544C7C" w:rsidRPr="008F50A2">
        <w:rPr>
          <w:rFonts w:ascii="Garamond" w:eastAsia="Times New Roman" w:hAnsi="Garamond"/>
          <w:sz w:val="20"/>
          <w:szCs w:val="20"/>
          <w:lang w:val="en-US"/>
        </w:rPr>
        <w:t xml:space="preserve">, </w:t>
      </w:r>
      <w:r w:rsidRPr="008F50A2">
        <w:rPr>
          <w:rFonts w:ascii="Garamond" w:eastAsia="Times New Roman" w:hAnsi="Garamond"/>
          <w:sz w:val="20"/>
          <w:szCs w:val="20"/>
          <w:lang w:val="en-US"/>
        </w:rPr>
        <w:t>3. </w:t>
      </w:r>
      <w:proofErr w:type="spellStart"/>
      <w:r w:rsidRPr="008F50A2">
        <w:rPr>
          <w:rFonts w:ascii="Garamond" w:eastAsia="Times New Roman" w:hAnsi="Garamond"/>
          <w:sz w:val="20"/>
          <w:szCs w:val="20"/>
          <w:lang w:val="en-US"/>
        </w:rPr>
        <w:t>Neuroengineering</w:t>
      </w:r>
      <w:proofErr w:type="spellEnd"/>
      <w:r w:rsidRPr="008F50A2">
        <w:rPr>
          <w:rFonts w:ascii="Garamond" w:eastAsia="Times New Roman" w:hAnsi="Garamond"/>
          <w:sz w:val="20"/>
          <w:szCs w:val="20"/>
          <w:lang w:val="en-US"/>
        </w:rPr>
        <w:t>, 4. Processing of Physiological Signals, 5. Bioinformatics and Computational Biology, 6. Image Registration and Multimodal Imaging, 7. Functional Imaging, 8. Brain Machine Interfaces, 9. Neural Signal Processing, 10. Visualization</w:t>
      </w:r>
    </w:p>
    <w:p w14:paraId="6A31CF1B" w14:textId="1CA323EC" w:rsidR="00A233B9" w:rsidRPr="008F50A2" w:rsidRDefault="00A233B9" w:rsidP="008F50A2">
      <w:pPr>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spacing w:before="140" w:after="60"/>
        <w:rPr>
          <w:rFonts w:ascii="Garamond" w:hAnsi="Garamond"/>
          <w:szCs w:val="20"/>
        </w:rPr>
      </w:pPr>
      <w:r w:rsidRPr="008F50A2">
        <w:rPr>
          <w:rFonts w:ascii="Garamond" w:hAnsi="Garamond"/>
          <w:b/>
          <w:szCs w:val="20"/>
        </w:rPr>
        <w:t>G. Architectures and Implementation</w:t>
      </w:r>
      <w:r w:rsidRPr="008F50A2">
        <w:rPr>
          <w:rFonts w:ascii="Garamond" w:hAnsi="Garamond"/>
          <w:szCs w:val="20"/>
        </w:rPr>
        <w:t>: 1. Energy Efficiency, 2. Accelerators, 3. Reconfigurable Processing, 4. Non-idealities, 5. Multicore, Many-core and Distributed Systems, 6. Algorithm and Architecture Co-optimization, 7. Architectures for Big Data, 8. Architectures for Machine Learning, 9. Cyber-Physical System, 10. Test-beds, 11. Mixed-Signal Processors, 12. Arithmetic and Algorithms</w:t>
      </w:r>
    </w:p>
    <w:p w14:paraId="78767E47" w14:textId="603E4F98" w:rsidR="00A233B9" w:rsidRPr="008F50A2" w:rsidRDefault="00A233B9" w:rsidP="008F50A2">
      <w:pPr>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spacing w:before="140" w:after="60"/>
        <w:rPr>
          <w:rFonts w:ascii="Garamond" w:hAnsi="Garamond"/>
          <w:szCs w:val="20"/>
        </w:rPr>
        <w:sectPr w:rsidR="00A233B9" w:rsidRPr="008F50A2" w:rsidSect="003C58C5">
          <w:endnotePr>
            <w:numFmt w:val="decimal"/>
          </w:endnotePr>
          <w:type w:val="continuous"/>
          <w:pgSz w:w="12240" w:h="15840" w:code="1"/>
          <w:pgMar w:top="357" w:right="720" w:bottom="272" w:left="720" w:header="357" w:footer="261" w:gutter="0"/>
          <w:cols w:num="2" w:space="151"/>
          <w:noEndnote/>
          <w:docGrid w:linePitch="360"/>
        </w:sectPr>
      </w:pPr>
      <w:r w:rsidRPr="008F50A2">
        <w:rPr>
          <w:rFonts w:ascii="Garamond" w:hAnsi="Garamond"/>
          <w:b/>
          <w:szCs w:val="20"/>
        </w:rPr>
        <w:t>H. Speech, Image and Video Processing</w:t>
      </w:r>
      <w:r w:rsidRPr="008F50A2">
        <w:rPr>
          <w:rFonts w:ascii="Garamond" w:hAnsi="Garamond"/>
          <w:szCs w:val="20"/>
        </w:rPr>
        <w:t>: 1. Speech Processing, 2. Speech Coding, 3. Speech Recognition, 4. Audio Coding, 5. Document Processing, 6. Models for Signal and Image Processing, 7. Image and Video Coding and Communication, 8. Learning and Autonomous Systems, 9. Computer Vision, Imag</w:t>
      </w:r>
      <w:r w:rsidR="00712363" w:rsidRPr="008F50A2">
        <w:rPr>
          <w:rFonts w:ascii="Garamond" w:hAnsi="Garamond"/>
          <w:szCs w:val="20"/>
        </w:rPr>
        <w:t xml:space="preserve">e and Video Analysis, </w:t>
      </w:r>
      <w:r w:rsidRPr="008F50A2">
        <w:rPr>
          <w:rFonts w:ascii="Garamond" w:hAnsi="Garamond"/>
          <w:szCs w:val="20"/>
        </w:rPr>
        <w:t>10. </w:t>
      </w:r>
      <w:r w:rsidR="00712363" w:rsidRPr="008F50A2">
        <w:rPr>
          <w:rFonts w:ascii="Garamond" w:hAnsi="Garamond"/>
          <w:szCs w:val="20"/>
        </w:rPr>
        <w:t xml:space="preserve">Image and </w:t>
      </w:r>
      <w:r w:rsidRPr="008F50A2">
        <w:rPr>
          <w:rFonts w:ascii="Garamond" w:hAnsi="Garamond"/>
          <w:szCs w:val="20"/>
        </w:rPr>
        <w:t>Video Forensics, 12. </w:t>
      </w:r>
      <w:r w:rsidR="00E265E6">
        <w:rPr>
          <w:rFonts w:ascii="Garamond" w:hAnsi="Garamond"/>
          <w:szCs w:val="20"/>
        </w:rPr>
        <w:t xml:space="preserve">Biometrics and Security, </w:t>
      </w:r>
      <w:r w:rsidRPr="008F50A2">
        <w:rPr>
          <w:rFonts w:ascii="Garamond" w:hAnsi="Garamond"/>
          <w:szCs w:val="20"/>
        </w:rPr>
        <w:t>13. Hybrid Imaging Systems</w:t>
      </w:r>
    </w:p>
    <w:p w14:paraId="3AEE0920" w14:textId="04C91849" w:rsidR="00864AA0" w:rsidRPr="00417413" w:rsidRDefault="003012BC" w:rsidP="003C58C5">
      <w:pPr>
        <w:spacing w:before="240"/>
        <w:jc w:val="both"/>
        <w:rPr>
          <w:rFonts w:ascii="Garamond" w:hAnsi="Garamond"/>
          <w:sz w:val="22"/>
          <w:szCs w:val="22"/>
        </w:rPr>
      </w:pPr>
      <w:r w:rsidRPr="00417413">
        <w:rPr>
          <w:rFonts w:ascii="Garamond" w:hAnsi="Garamond"/>
          <w:sz w:val="22"/>
          <w:szCs w:val="22"/>
        </w:rPr>
        <w:lastRenderedPageBreak/>
        <w:t xml:space="preserve">Submissions </w:t>
      </w:r>
      <w:r w:rsidR="00613C36" w:rsidRPr="00417413">
        <w:rPr>
          <w:rFonts w:ascii="Garamond" w:hAnsi="Garamond"/>
          <w:sz w:val="22"/>
          <w:szCs w:val="22"/>
        </w:rPr>
        <w:t>must</w:t>
      </w:r>
      <w:r w:rsidRPr="00417413">
        <w:rPr>
          <w:rFonts w:ascii="Garamond" w:hAnsi="Garamond"/>
          <w:sz w:val="22"/>
          <w:szCs w:val="22"/>
        </w:rPr>
        <w:t xml:space="preserve"> include a 50</w:t>
      </w:r>
      <w:r w:rsidR="00864AA0" w:rsidRPr="00417413">
        <w:rPr>
          <w:rFonts w:ascii="Garamond" w:hAnsi="Garamond"/>
          <w:sz w:val="22"/>
          <w:szCs w:val="22"/>
        </w:rPr>
        <w:t>–</w:t>
      </w:r>
      <w:r w:rsidRPr="00417413">
        <w:rPr>
          <w:rFonts w:ascii="Garamond" w:hAnsi="Garamond"/>
          <w:sz w:val="22"/>
          <w:szCs w:val="22"/>
        </w:rPr>
        <w:t>100 word abstract</w:t>
      </w:r>
      <w:r w:rsidR="00613C36" w:rsidRPr="00417413">
        <w:rPr>
          <w:rFonts w:ascii="Garamond" w:hAnsi="Garamond"/>
          <w:sz w:val="22"/>
          <w:szCs w:val="22"/>
        </w:rPr>
        <w:t>,</w:t>
      </w:r>
      <w:r w:rsidRPr="00417413">
        <w:rPr>
          <w:rFonts w:ascii="Garamond" w:hAnsi="Garamond"/>
          <w:sz w:val="22"/>
          <w:szCs w:val="22"/>
        </w:rPr>
        <w:t xml:space="preserve"> an extended summary (500</w:t>
      </w:r>
      <w:r w:rsidR="00864AA0" w:rsidRPr="00417413">
        <w:rPr>
          <w:rFonts w:ascii="Garamond" w:hAnsi="Garamond"/>
          <w:sz w:val="22"/>
          <w:szCs w:val="22"/>
        </w:rPr>
        <w:t>–</w:t>
      </w:r>
      <w:r w:rsidR="00417413">
        <w:rPr>
          <w:rFonts w:ascii="Garamond" w:hAnsi="Garamond"/>
          <w:sz w:val="22"/>
          <w:szCs w:val="22"/>
        </w:rPr>
        <w:t>1000 words</w:t>
      </w:r>
      <w:r w:rsidRPr="00417413">
        <w:rPr>
          <w:rFonts w:ascii="Garamond" w:hAnsi="Garamond"/>
          <w:sz w:val="22"/>
          <w:szCs w:val="22"/>
        </w:rPr>
        <w:t xml:space="preserve"> plus figures)</w:t>
      </w:r>
      <w:r w:rsidR="00613C36" w:rsidRPr="00417413">
        <w:rPr>
          <w:rFonts w:ascii="Garamond" w:hAnsi="Garamond"/>
          <w:sz w:val="22"/>
          <w:szCs w:val="22"/>
        </w:rPr>
        <w:t xml:space="preserve">, </w:t>
      </w:r>
      <w:r w:rsidRPr="00417413">
        <w:rPr>
          <w:rFonts w:ascii="Garamond" w:hAnsi="Garamond"/>
          <w:sz w:val="22"/>
          <w:szCs w:val="22"/>
        </w:rPr>
        <w:t>the title of the paper, each author's name and affiliation, technical area</w:t>
      </w:r>
      <w:r w:rsidR="00D91DA3" w:rsidRPr="00417413">
        <w:rPr>
          <w:rFonts w:ascii="Garamond" w:hAnsi="Garamond"/>
          <w:sz w:val="22"/>
          <w:szCs w:val="22"/>
        </w:rPr>
        <w:t>, and</w:t>
      </w:r>
      <w:r w:rsidRPr="00417413">
        <w:rPr>
          <w:rFonts w:ascii="Garamond" w:hAnsi="Garamond"/>
          <w:sz w:val="22"/>
          <w:szCs w:val="22"/>
        </w:rPr>
        <w:t xml:space="preserve"> </w:t>
      </w:r>
      <w:r w:rsidR="00D91DA3" w:rsidRPr="00417413">
        <w:rPr>
          <w:rFonts w:ascii="Garamond" w:hAnsi="Garamond"/>
          <w:sz w:val="22"/>
          <w:szCs w:val="22"/>
        </w:rPr>
        <w:t>topic designation</w:t>
      </w:r>
      <w:r w:rsidRPr="00417413">
        <w:rPr>
          <w:rFonts w:ascii="Garamond" w:hAnsi="Garamond"/>
          <w:sz w:val="22"/>
          <w:szCs w:val="22"/>
        </w:rPr>
        <w:t xml:space="preserve"> from the above list. </w:t>
      </w:r>
      <w:r w:rsidR="00613C36" w:rsidRPr="00417413">
        <w:rPr>
          <w:rFonts w:ascii="Garamond" w:hAnsi="Garamond"/>
          <w:sz w:val="22"/>
          <w:szCs w:val="22"/>
        </w:rPr>
        <w:t>T</w:t>
      </w:r>
      <w:r w:rsidRPr="00417413">
        <w:rPr>
          <w:rFonts w:ascii="Garamond" w:hAnsi="Garamond"/>
          <w:sz w:val="22"/>
          <w:szCs w:val="22"/>
        </w:rPr>
        <w:t>he conference website (</w:t>
      </w:r>
      <w:hyperlink r:id="rId12" w:history="1">
        <w:r w:rsidRPr="00417413">
          <w:rPr>
            <w:rStyle w:val="Hyperlink"/>
            <w:rFonts w:ascii="Garamond" w:hAnsi="Garamond"/>
            <w:sz w:val="22"/>
            <w:szCs w:val="22"/>
          </w:rPr>
          <w:t>www.asilomarssc.org</w:t>
        </w:r>
      </w:hyperlink>
      <w:r w:rsidRPr="00417413">
        <w:rPr>
          <w:rFonts w:ascii="Garamond" w:hAnsi="Garamond"/>
          <w:sz w:val="22"/>
          <w:szCs w:val="22"/>
        </w:rPr>
        <w:t xml:space="preserve">) </w:t>
      </w:r>
      <w:r w:rsidR="00613C36" w:rsidRPr="00417413">
        <w:rPr>
          <w:rFonts w:ascii="Garamond" w:hAnsi="Garamond"/>
          <w:sz w:val="22"/>
          <w:szCs w:val="22"/>
        </w:rPr>
        <w:t xml:space="preserve">provides </w:t>
      </w:r>
      <w:r w:rsidRPr="00417413">
        <w:rPr>
          <w:rFonts w:ascii="Garamond" w:hAnsi="Garamond"/>
          <w:sz w:val="22"/>
          <w:szCs w:val="22"/>
        </w:rPr>
        <w:t>specific information on the electronic submission process. Submissions will be ac</w:t>
      </w:r>
      <w:r w:rsidR="00640615" w:rsidRPr="00417413">
        <w:rPr>
          <w:rFonts w:ascii="Garamond" w:hAnsi="Garamond"/>
          <w:sz w:val="22"/>
          <w:szCs w:val="22"/>
        </w:rPr>
        <w:t>cepted starting February 1, 2019</w:t>
      </w:r>
      <w:r w:rsidRPr="00417413">
        <w:rPr>
          <w:rFonts w:ascii="Garamond" w:hAnsi="Garamond"/>
          <w:sz w:val="22"/>
          <w:szCs w:val="22"/>
        </w:rPr>
        <w:t xml:space="preserve">. </w:t>
      </w:r>
    </w:p>
    <w:p w14:paraId="76564A47" w14:textId="77777777" w:rsidR="00864AA0" w:rsidRPr="00417413" w:rsidRDefault="00864AA0" w:rsidP="008658E3">
      <w:pPr>
        <w:pStyle w:val="ListParagraph"/>
        <w:numPr>
          <w:ilvl w:val="0"/>
          <w:numId w:val="22"/>
        </w:numPr>
        <w:ind w:left="284" w:hanging="283"/>
        <w:jc w:val="both"/>
        <w:rPr>
          <w:rFonts w:ascii="Garamond" w:hAnsi="Garamond"/>
          <w:sz w:val="22"/>
          <w:szCs w:val="22"/>
        </w:rPr>
      </w:pPr>
      <w:r w:rsidRPr="00417413">
        <w:rPr>
          <w:rFonts w:ascii="Garamond" w:hAnsi="Garamond"/>
          <w:b/>
          <w:sz w:val="22"/>
          <w:szCs w:val="22"/>
        </w:rPr>
        <w:t>All submissions must be received by May 1</w:t>
      </w:r>
      <w:r w:rsidRPr="00417413">
        <w:rPr>
          <w:rFonts w:ascii="Garamond" w:hAnsi="Garamond"/>
          <w:b/>
          <w:sz w:val="22"/>
          <w:szCs w:val="22"/>
          <w:vertAlign w:val="superscript"/>
        </w:rPr>
        <w:t>st</w:t>
      </w:r>
      <w:r w:rsidRPr="00417413">
        <w:rPr>
          <w:rFonts w:ascii="Garamond" w:hAnsi="Garamond"/>
          <w:b/>
          <w:sz w:val="22"/>
          <w:szCs w:val="22"/>
        </w:rPr>
        <w:t>, 2019</w:t>
      </w:r>
      <w:r w:rsidRPr="00417413">
        <w:rPr>
          <w:rFonts w:ascii="Garamond" w:hAnsi="Garamond"/>
          <w:sz w:val="22"/>
          <w:szCs w:val="22"/>
        </w:rPr>
        <w:t xml:space="preserve">. </w:t>
      </w:r>
    </w:p>
    <w:p w14:paraId="3132D7C7" w14:textId="58E0EFEF" w:rsidR="00864AA0" w:rsidRPr="00417413" w:rsidRDefault="003012BC" w:rsidP="008658E3">
      <w:pPr>
        <w:pStyle w:val="ListParagraph"/>
        <w:numPr>
          <w:ilvl w:val="0"/>
          <w:numId w:val="22"/>
        </w:numPr>
        <w:ind w:left="284" w:hanging="283"/>
        <w:jc w:val="both"/>
        <w:rPr>
          <w:rFonts w:ascii="Garamond" w:hAnsi="Garamond"/>
          <w:b/>
          <w:sz w:val="22"/>
          <w:szCs w:val="22"/>
        </w:rPr>
      </w:pPr>
      <w:r w:rsidRPr="00417413">
        <w:rPr>
          <w:rFonts w:ascii="Garamond" w:hAnsi="Garamond"/>
          <w:b/>
          <w:sz w:val="22"/>
          <w:szCs w:val="22"/>
        </w:rPr>
        <w:t>No more than FOUR</w:t>
      </w:r>
      <w:r w:rsidRPr="00417413">
        <w:rPr>
          <w:rFonts w:ascii="Garamond" w:hAnsi="Garamond"/>
          <w:sz w:val="22"/>
          <w:szCs w:val="22"/>
        </w:rPr>
        <w:t xml:space="preserve"> </w:t>
      </w:r>
      <w:r w:rsidRPr="00417413">
        <w:rPr>
          <w:rFonts w:ascii="Garamond" w:hAnsi="Garamond"/>
          <w:b/>
          <w:sz w:val="22"/>
          <w:szCs w:val="22"/>
        </w:rPr>
        <w:t>submissions</w:t>
      </w:r>
      <w:r w:rsidRPr="00417413">
        <w:rPr>
          <w:rFonts w:ascii="Garamond" w:hAnsi="Garamond"/>
          <w:sz w:val="22"/>
          <w:szCs w:val="22"/>
        </w:rPr>
        <w:t xml:space="preserve"> </w:t>
      </w:r>
      <w:r w:rsidRPr="00417413">
        <w:rPr>
          <w:rFonts w:ascii="Garamond" w:hAnsi="Garamond"/>
          <w:b/>
          <w:sz w:val="22"/>
          <w:szCs w:val="22"/>
        </w:rPr>
        <w:t>are allowed</w:t>
      </w:r>
      <w:r w:rsidRPr="00417413">
        <w:rPr>
          <w:rFonts w:ascii="Garamond" w:hAnsi="Garamond"/>
          <w:sz w:val="22"/>
          <w:szCs w:val="22"/>
        </w:rPr>
        <w:t xml:space="preserve"> </w:t>
      </w:r>
      <w:r w:rsidRPr="00417413">
        <w:rPr>
          <w:rFonts w:ascii="Garamond" w:hAnsi="Garamond"/>
          <w:b/>
          <w:sz w:val="22"/>
          <w:szCs w:val="22"/>
        </w:rPr>
        <w:t xml:space="preserve">per contributor, as author or co-author. </w:t>
      </w:r>
    </w:p>
    <w:p w14:paraId="448704C9" w14:textId="1CFDE402" w:rsidR="00864AA0" w:rsidRPr="00417413" w:rsidRDefault="00864AA0" w:rsidP="008658E3">
      <w:pPr>
        <w:pStyle w:val="ListParagraph"/>
        <w:numPr>
          <w:ilvl w:val="0"/>
          <w:numId w:val="22"/>
        </w:numPr>
        <w:ind w:left="284" w:hanging="283"/>
        <w:jc w:val="both"/>
        <w:rPr>
          <w:rFonts w:ascii="Garamond" w:hAnsi="Garamond"/>
          <w:sz w:val="22"/>
          <w:szCs w:val="22"/>
        </w:rPr>
      </w:pPr>
      <w:r w:rsidRPr="00417413">
        <w:rPr>
          <w:rFonts w:ascii="Garamond" w:hAnsi="Garamond"/>
          <w:b/>
          <w:sz w:val="22"/>
          <w:szCs w:val="22"/>
        </w:rPr>
        <w:t xml:space="preserve">To have a paper published, </w:t>
      </w:r>
      <w:r w:rsidR="00124A1A">
        <w:rPr>
          <w:rFonts w:ascii="Garamond" w:hAnsi="Garamond"/>
          <w:b/>
          <w:sz w:val="22"/>
          <w:szCs w:val="22"/>
        </w:rPr>
        <w:t>an</w:t>
      </w:r>
      <w:r w:rsidRPr="00417413">
        <w:rPr>
          <w:rFonts w:ascii="Garamond" w:hAnsi="Garamond"/>
          <w:b/>
          <w:sz w:val="22"/>
          <w:szCs w:val="22"/>
        </w:rPr>
        <w:t xml:space="preserve"> author must register and present the paper at the conference.</w:t>
      </w:r>
    </w:p>
    <w:p w14:paraId="149B5119" w14:textId="32F07A4C" w:rsidR="003012BC" w:rsidRPr="008F50A2" w:rsidRDefault="003012BC" w:rsidP="00CB1F2D">
      <w:pPr>
        <w:jc w:val="both"/>
        <w:rPr>
          <w:rFonts w:ascii="Garamond" w:hAnsi="Garamond"/>
        </w:rPr>
      </w:pPr>
      <w:r w:rsidRPr="00417413">
        <w:rPr>
          <w:rFonts w:ascii="Garamond" w:hAnsi="Garamond"/>
          <w:sz w:val="22"/>
          <w:szCs w:val="22"/>
        </w:rPr>
        <w:t>Notifications of acceptance w</w:t>
      </w:r>
      <w:r w:rsidR="00640615" w:rsidRPr="00417413">
        <w:rPr>
          <w:rFonts w:ascii="Garamond" w:hAnsi="Garamond"/>
          <w:sz w:val="22"/>
          <w:szCs w:val="22"/>
        </w:rPr>
        <w:t>ill be mailed by mid</w:t>
      </w:r>
      <w:r w:rsidR="00864AA0" w:rsidRPr="00417413">
        <w:rPr>
          <w:rFonts w:ascii="Garamond" w:hAnsi="Garamond"/>
          <w:sz w:val="22"/>
          <w:szCs w:val="22"/>
        </w:rPr>
        <w:t>-</w:t>
      </w:r>
      <w:r w:rsidR="00640615" w:rsidRPr="00417413">
        <w:rPr>
          <w:rFonts w:ascii="Garamond" w:hAnsi="Garamond"/>
          <w:sz w:val="22"/>
          <w:szCs w:val="22"/>
        </w:rPr>
        <w:t>July 2019</w:t>
      </w:r>
      <w:r w:rsidR="00FD0CC7" w:rsidRPr="00417413">
        <w:rPr>
          <w:rFonts w:ascii="Garamond" w:hAnsi="Garamond"/>
          <w:sz w:val="22"/>
          <w:szCs w:val="22"/>
        </w:rPr>
        <w:t xml:space="preserve">. </w:t>
      </w:r>
      <w:r w:rsidRPr="00417413">
        <w:rPr>
          <w:rFonts w:ascii="Garamond" w:hAnsi="Garamond"/>
          <w:sz w:val="22"/>
          <w:szCs w:val="22"/>
        </w:rPr>
        <w:t xml:space="preserve">Full papers </w:t>
      </w:r>
      <w:r w:rsidR="00E03BFA" w:rsidRPr="00417413">
        <w:rPr>
          <w:rFonts w:ascii="Garamond" w:hAnsi="Garamond"/>
          <w:sz w:val="22"/>
          <w:szCs w:val="22"/>
        </w:rPr>
        <w:t>are</w:t>
      </w:r>
      <w:r w:rsidRPr="00417413">
        <w:rPr>
          <w:rFonts w:ascii="Garamond" w:hAnsi="Garamond"/>
          <w:sz w:val="22"/>
          <w:szCs w:val="22"/>
        </w:rPr>
        <w:t xml:space="preserve"> due shortly after the confer</w:t>
      </w:r>
      <w:r w:rsidR="008654D9" w:rsidRPr="00417413">
        <w:rPr>
          <w:rFonts w:ascii="Garamond" w:hAnsi="Garamond"/>
          <w:sz w:val="22"/>
          <w:szCs w:val="22"/>
        </w:rPr>
        <w:t>ence and publish</w:t>
      </w:r>
      <w:r w:rsidR="00640615" w:rsidRPr="00417413">
        <w:rPr>
          <w:rFonts w:ascii="Garamond" w:hAnsi="Garamond"/>
          <w:sz w:val="22"/>
          <w:szCs w:val="22"/>
        </w:rPr>
        <w:t>ed in early 2020</w:t>
      </w:r>
      <w:r w:rsidRPr="00417413">
        <w:rPr>
          <w:rFonts w:ascii="Garamond" w:hAnsi="Garamond"/>
          <w:sz w:val="22"/>
          <w:szCs w:val="22"/>
        </w:rPr>
        <w:t xml:space="preserve">. All technical questions should be directed to </w:t>
      </w:r>
      <w:r w:rsidR="00681482" w:rsidRPr="00417413">
        <w:rPr>
          <w:rFonts w:ascii="Garamond" w:hAnsi="Garamond"/>
          <w:sz w:val="22"/>
          <w:szCs w:val="22"/>
        </w:rPr>
        <w:t xml:space="preserve">the </w:t>
      </w:r>
      <w:r w:rsidRPr="00417413">
        <w:rPr>
          <w:rFonts w:ascii="Garamond" w:hAnsi="Garamond"/>
          <w:sz w:val="22"/>
          <w:szCs w:val="22"/>
        </w:rPr>
        <w:t xml:space="preserve">Technical Program Chair </w:t>
      </w:r>
      <w:r w:rsidR="0076396D" w:rsidRPr="00417413">
        <w:rPr>
          <w:rFonts w:ascii="Garamond" w:hAnsi="Garamond"/>
          <w:b/>
          <w:sz w:val="22"/>
          <w:szCs w:val="22"/>
        </w:rPr>
        <w:t>Prof. Christoph </w:t>
      </w:r>
      <w:proofErr w:type="spellStart"/>
      <w:r w:rsidR="0076396D" w:rsidRPr="00417413">
        <w:rPr>
          <w:rFonts w:ascii="Garamond" w:hAnsi="Garamond"/>
          <w:b/>
          <w:sz w:val="22"/>
          <w:szCs w:val="22"/>
        </w:rPr>
        <w:t>Studer</w:t>
      </w:r>
      <w:proofErr w:type="spellEnd"/>
      <w:r w:rsidR="00544C7C" w:rsidRPr="00417413">
        <w:rPr>
          <w:rFonts w:ascii="Garamond" w:hAnsi="Garamond"/>
          <w:sz w:val="22"/>
          <w:szCs w:val="22"/>
        </w:rPr>
        <w:t xml:space="preserve"> (</w:t>
      </w:r>
      <w:hyperlink r:id="rId13" w:history="1">
        <w:r w:rsidR="0076396D" w:rsidRPr="00417413">
          <w:rPr>
            <w:rStyle w:val="Hyperlink"/>
            <w:rFonts w:ascii="Garamond" w:hAnsi="Garamond"/>
            <w:sz w:val="22"/>
            <w:szCs w:val="22"/>
          </w:rPr>
          <w:t>studer@cornell.edu</w:t>
        </w:r>
      </w:hyperlink>
      <w:r w:rsidR="00544C7C" w:rsidRPr="00417413">
        <w:rPr>
          <w:rFonts w:ascii="Garamond" w:hAnsi="Garamond"/>
          <w:color w:val="4472C4"/>
          <w:sz w:val="22"/>
          <w:szCs w:val="22"/>
        </w:rPr>
        <w:t>)</w:t>
      </w:r>
      <w:r w:rsidR="0076396D" w:rsidRPr="00417413">
        <w:rPr>
          <w:rFonts w:ascii="Garamond" w:hAnsi="Garamond"/>
          <w:color w:val="4472C4"/>
          <w:sz w:val="22"/>
          <w:szCs w:val="22"/>
        </w:rPr>
        <w:t xml:space="preserve"> </w:t>
      </w:r>
      <w:r w:rsidRPr="00417413">
        <w:rPr>
          <w:rFonts w:ascii="Garamond" w:hAnsi="Garamond"/>
          <w:sz w:val="22"/>
          <w:szCs w:val="22"/>
        </w:rPr>
        <w:t xml:space="preserve">or </w:t>
      </w:r>
      <w:r w:rsidR="00864AA0" w:rsidRPr="00417413">
        <w:rPr>
          <w:rFonts w:ascii="Garamond" w:hAnsi="Garamond"/>
          <w:sz w:val="22"/>
          <w:szCs w:val="22"/>
        </w:rPr>
        <w:t xml:space="preserve">to </w:t>
      </w:r>
      <w:r w:rsidR="00681482" w:rsidRPr="00417413">
        <w:rPr>
          <w:rFonts w:ascii="Garamond" w:hAnsi="Garamond"/>
          <w:sz w:val="22"/>
          <w:szCs w:val="22"/>
        </w:rPr>
        <w:t xml:space="preserve">the </w:t>
      </w:r>
      <w:r w:rsidRPr="00417413">
        <w:rPr>
          <w:rFonts w:ascii="Garamond" w:hAnsi="Garamond"/>
          <w:sz w:val="22"/>
          <w:szCs w:val="22"/>
        </w:rPr>
        <w:t xml:space="preserve">General Chair </w:t>
      </w:r>
      <w:r w:rsidRPr="00417413">
        <w:rPr>
          <w:rFonts w:ascii="Garamond" w:hAnsi="Garamond"/>
          <w:b/>
          <w:sz w:val="22"/>
          <w:szCs w:val="22"/>
        </w:rPr>
        <w:t>Prof.</w:t>
      </w:r>
      <w:r w:rsidR="00544C7C" w:rsidRPr="00417413">
        <w:rPr>
          <w:rFonts w:ascii="Garamond" w:hAnsi="Garamond"/>
          <w:b/>
          <w:sz w:val="22"/>
          <w:szCs w:val="22"/>
        </w:rPr>
        <w:t> </w:t>
      </w:r>
      <w:r w:rsidR="00860486" w:rsidRPr="00417413">
        <w:rPr>
          <w:rFonts w:ascii="Garamond" w:hAnsi="Garamond"/>
          <w:b/>
          <w:sz w:val="22"/>
          <w:szCs w:val="22"/>
        </w:rPr>
        <w:t xml:space="preserve">Gerald </w:t>
      </w:r>
      <w:proofErr w:type="spellStart"/>
      <w:r w:rsidR="00860486" w:rsidRPr="00417413">
        <w:rPr>
          <w:rFonts w:ascii="Garamond" w:hAnsi="Garamond"/>
          <w:b/>
          <w:sz w:val="22"/>
          <w:szCs w:val="22"/>
        </w:rPr>
        <w:t>Ma</w:t>
      </w:r>
      <w:r w:rsidR="00640615" w:rsidRPr="00417413">
        <w:rPr>
          <w:rFonts w:ascii="Garamond" w:hAnsi="Garamond"/>
          <w:b/>
          <w:sz w:val="22"/>
          <w:szCs w:val="22"/>
        </w:rPr>
        <w:t>tz</w:t>
      </w:r>
      <w:proofErr w:type="spellEnd"/>
      <w:r w:rsidR="00640615" w:rsidRPr="00417413">
        <w:rPr>
          <w:rFonts w:ascii="Garamond" w:hAnsi="Garamond"/>
          <w:sz w:val="22"/>
          <w:szCs w:val="22"/>
        </w:rPr>
        <w:t xml:space="preserve"> </w:t>
      </w:r>
      <w:r w:rsidR="00544C7C" w:rsidRPr="00417413">
        <w:rPr>
          <w:rFonts w:ascii="Garamond" w:hAnsi="Garamond"/>
          <w:sz w:val="22"/>
          <w:szCs w:val="22"/>
        </w:rPr>
        <w:t>(</w:t>
      </w:r>
      <w:hyperlink r:id="rId14" w:history="1">
        <w:r w:rsidR="0076396D" w:rsidRPr="00417413">
          <w:rPr>
            <w:rStyle w:val="Hyperlink"/>
            <w:rFonts w:ascii="Garamond" w:hAnsi="Garamond"/>
            <w:sz w:val="22"/>
            <w:szCs w:val="22"/>
          </w:rPr>
          <w:t>gmatz@nt.tuwien.ac.at</w:t>
        </w:r>
      </w:hyperlink>
      <w:r w:rsidR="00544C7C" w:rsidRPr="00417413">
        <w:rPr>
          <w:rFonts w:ascii="Garamond" w:hAnsi="Garamond"/>
          <w:sz w:val="22"/>
          <w:szCs w:val="22"/>
        </w:rPr>
        <w:t>)</w:t>
      </w:r>
      <w:r w:rsidRPr="00417413">
        <w:rPr>
          <w:rFonts w:ascii="Garamond" w:hAnsi="Garamond"/>
          <w:sz w:val="22"/>
          <w:szCs w:val="22"/>
        </w:rPr>
        <w:t>. Prospective organizers of special sessions are invited to submit proposals to</w:t>
      </w:r>
      <w:r w:rsidR="00F20E9C" w:rsidRPr="00417413">
        <w:rPr>
          <w:rFonts w:ascii="Garamond" w:hAnsi="Garamond"/>
          <w:sz w:val="22"/>
          <w:szCs w:val="22"/>
        </w:rPr>
        <w:t xml:space="preserve"> </w:t>
      </w:r>
      <w:r w:rsidR="00523425" w:rsidRPr="00417413">
        <w:rPr>
          <w:rFonts w:ascii="Garamond" w:hAnsi="Garamond"/>
          <w:sz w:val="22"/>
          <w:szCs w:val="22"/>
        </w:rPr>
        <w:t xml:space="preserve">the </w:t>
      </w:r>
      <w:r w:rsidR="008654D9" w:rsidRPr="00417413">
        <w:rPr>
          <w:rFonts w:ascii="Garamond" w:hAnsi="Garamond"/>
          <w:sz w:val="22"/>
          <w:szCs w:val="22"/>
        </w:rPr>
        <w:t>General or Technical Chair</w:t>
      </w:r>
      <w:r w:rsidR="008654D9" w:rsidRPr="00417413">
        <w:rPr>
          <w:rFonts w:ascii="Garamond" w:hAnsi="Garamond"/>
          <w:b/>
          <w:sz w:val="22"/>
          <w:szCs w:val="22"/>
        </w:rPr>
        <w:t xml:space="preserve"> </w:t>
      </w:r>
      <w:r w:rsidR="00990CF5">
        <w:rPr>
          <w:rFonts w:ascii="Garamond" w:hAnsi="Garamond"/>
          <w:sz w:val="22"/>
          <w:szCs w:val="22"/>
        </w:rPr>
        <w:t>by January 31</w:t>
      </w:r>
      <w:bookmarkStart w:id="1" w:name="_GoBack"/>
      <w:bookmarkEnd w:id="1"/>
      <w:r w:rsidR="00640615" w:rsidRPr="00417413">
        <w:rPr>
          <w:rFonts w:ascii="Garamond" w:hAnsi="Garamond"/>
          <w:sz w:val="22"/>
          <w:szCs w:val="22"/>
        </w:rPr>
        <w:t>, 2019</w:t>
      </w:r>
      <w:r w:rsidRPr="00417413">
        <w:rPr>
          <w:rFonts w:ascii="Garamond" w:hAnsi="Garamond"/>
          <w:sz w:val="22"/>
          <w:szCs w:val="22"/>
        </w:rPr>
        <w:t xml:space="preserve">. Proposals must include </w:t>
      </w:r>
      <w:r w:rsidR="001260F6" w:rsidRPr="00417413">
        <w:rPr>
          <w:rFonts w:ascii="Garamond" w:hAnsi="Garamond"/>
          <w:sz w:val="22"/>
          <w:szCs w:val="22"/>
        </w:rPr>
        <w:t>t</w:t>
      </w:r>
      <w:r w:rsidRPr="00417413">
        <w:rPr>
          <w:rFonts w:ascii="Garamond" w:hAnsi="Garamond"/>
          <w:sz w:val="22"/>
          <w:szCs w:val="22"/>
        </w:rPr>
        <w:t>itle</w:t>
      </w:r>
      <w:r w:rsidR="00D91DA3" w:rsidRPr="00417413">
        <w:rPr>
          <w:rFonts w:ascii="Garamond" w:hAnsi="Garamond"/>
          <w:sz w:val="22"/>
          <w:szCs w:val="22"/>
        </w:rPr>
        <w:t>, topic</w:t>
      </w:r>
      <w:r w:rsidRPr="00417413">
        <w:rPr>
          <w:rFonts w:ascii="Garamond" w:hAnsi="Garamond"/>
          <w:sz w:val="22"/>
          <w:szCs w:val="22"/>
        </w:rPr>
        <w:t>, rationale, session outline, contact information</w:t>
      </w:r>
      <w:r w:rsidR="00FD0CC7" w:rsidRPr="00417413">
        <w:rPr>
          <w:rFonts w:ascii="Garamond" w:hAnsi="Garamond"/>
          <w:sz w:val="22"/>
          <w:szCs w:val="22"/>
        </w:rPr>
        <w:t>, and a description of the session organization</w:t>
      </w:r>
      <w:r w:rsidRPr="00417413">
        <w:rPr>
          <w:rFonts w:ascii="Garamond" w:hAnsi="Garamond"/>
          <w:sz w:val="22"/>
          <w:szCs w:val="22"/>
        </w:rPr>
        <w:t>.</w:t>
      </w:r>
      <w:r w:rsidR="0057025F" w:rsidRPr="008F50A2">
        <w:rPr>
          <w:rFonts w:ascii="Garamond" w:hAnsi="Garamond"/>
        </w:rPr>
        <w:t xml:space="preserve"> </w:t>
      </w:r>
    </w:p>
    <w:p w14:paraId="6C23A627" w14:textId="77777777" w:rsidR="00544C7C" w:rsidRPr="00523830" w:rsidRDefault="00544C7C" w:rsidP="003C58C5">
      <w:pPr>
        <w:pStyle w:val="Heading1"/>
        <w:spacing w:before="240" w:after="60"/>
        <w:rPr>
          <w:rFonts w:ascii="Optima" w:hAnsi="Optima"/>
          <w:sz w:val="26"/>
          <w:szCs w:val="26"/>
        </w:rPr>
      </w:pPr>
      <w:r w:rsidRPr="00523830">
        <w:rPr>
          <w:rFonts w:ascii="Optima" w:hAnsi="Optima"/>
          <w:sz w:val="26"/>
          <w:szCs w:val="26"/>
        </w:rPr>
        <w:t>CONFERENCE COMMITTEE</w:t>
      </w:r>
    </w:p>
    <w:p w14:paraId="2EAA0DF2" w14:textId="77777777" w:rsidR="00544C7C" w:rsidRPr="00417413" w:rsidRDefault="00544C7C" w:rsidP="007815C7">
      <w:pPr>
        <w:tabs>
          <w:tab w:val="right" w:pos="4395"/>
          <w:tab w:val="left" w:pos="4536"/>
          <w:tab w:val="left" w:pos="4962"/>
        </w:tabs>
        <w:ind w:left="1871"/>
        <w:jc w:val="both"/>
        <w:rPr>
          <w:rFonts w:ascii="Garamond" w:hAnsi="Garamond"/>
          <w:sz w:val="22"/>
          <w:szCs w:val="22"/>
          <w:lang w:val="en-GB"/>
        </w:rPr>
      </w:pPr>
      <w:r w:rsidRPr="008F50A2">
        <w:rPr>
          <w:rFonts w:ascii="Garamond" w:hAnsi="Garamond"/>
          <w:lang w:val="en-GB"/>
        </w:rPr>
        <w:tab/>
      </w:r>
      <w:r w:rsidRPr="003C58C5">
        <w:rPr>
          <w:rFonts w:ascii="Garamond" w:hAnsi="Garamond"/>
          <w:sz w:val="22"/>
          <w:szCs w:val="22"/>
          <w:lang w:val="en-GB"/>
        </w:rPr>
        <w:t>General Chair:</w:t>
      </w:r>
      <w:r w:rsidRPr="003C58C5">
        <w:rPr>
          <w:rFonts w:ascii="Garamond" w:hAnsi="Garamond"/>
          <w:sz w:val="22"/>
          <w:szCs w:val="22"/>
          <w:lang w:val="en-GB"/>
        </w:rPr>
        <w:tab/>
        <w:t xml:space="preserve">Gerald </w:t>
      </w:r>
      <w:proofErr w:type="spellStart"/>
      <w:r w:rsidRPr="003C58C5">
        <w:rPr>
          <w:rFonts w:ascii="Garamond" w:hAnsi="Garamond"/>
          <w:sz w:val="22"/>
          <w:szCs w:val="22"/>
          <w:lang w:val="en-GB"/>
        </w:rPr>
        <w:t>Matz</w:t>
      </w:r>
      <w:proofErr w:type="spellEnd"/>
      <w:r w:rsidRPr="003C58C5">
        <w:rPr>
          <w:rFonts w:ascii="Garamond" w:hAnsi="Garamond"/>
          <w:sz w:val="22"/>
          <w:szCs w:val="22"/>
          <w:lang w:val="en-GB"/>
        </w:rPr>
        <w:t xml:space="preserve">, </w:t>
      </w:r>
      <w:proofErr w:type="spellStart"/>
      <w:r w:rsidRPr="003C58C5">
        <w:rPr>
          <w:rFonts w:ascii="Garamond" w:hAnsi="Garamond"/>
          <w:i/>
          <w:sz w:val="22"/>
          <w:szCs w:val="22"/>
          <w:lang w:val="en-GB"/>
        </w:rPr>
        <w:t>Technische</w:t>
      </w:r>
      <w:proofErr w:type="spellEnd"/>
      <w:r w:rsidRPr="003C58C5">
        <w:rPr>
          <w:rFonts w:ascii="Garamond" w:hAnsi="Garamond"/>
          <w:i/>
          <w:sz w:val="22"/>
          <w:szCs w:val="22"/>
          <w:lang w:val="en-GB"/>
        </w:rPr>
        <w:t xml:space="preserve"> </w:t>
      </w:r>
      <w:proofErr w:type="spellStart"/>
      <w:r w:rsidRPr="003C58C5">
        <w:rPr>
          <w:rFonts w:ascii="Garamond" w:hAnsi="Garamond"/>
          <w:i/>
          <w:sz w:val="22"/>
          <w:szCs w:val="22"/>
          <w:lang w:val="en-GB"/>
        </w:rPr>
        <w:t>Universität</w:t>
      </w:r>
      <w:proofErr w:type="spellEnd"/>
      <w:r w:rsidRPr="003C58C5">
        <w:rPr>
          <w:rFonts w:ascii="Garamond" w:hAnsi="Garamond"/>
          <w:i/>
          <w:sz w:val="22"/>
          <w:szCs w:val="22"/>
          <w:lang w:val="en-GB"/>
        </w:rPr>
        <w:t xml:space="preserve"> Wien</w:t>
      </w:r>
    </w:p>
    <w:p w14:paraId="4CE5C66B" w14:textId="77777777" w:rsidR="00544C7C" w:rsidRPr="00417413" w:rsidRDefault="00544C7C" w:rsidP="007815C7">
      <w:pPr>
        <w:tabs>
          <w:tab w:val="right" w:pos="4395"/>
          <w:tab w:val="left" w:pos="4536"/>
          <w:tab w:val="left" w:pos="4962"/>
        </w:tabs>
        <w:rPr>
          <w:rFonts w:ascii="Garamond" w:hAnsi="Garamond"/>
          <w:sz w:val="22"/>
          <w:szCs w:val="22"/>
          <w:lang w:val="sv-SE"/>
        </w:rPr>
      </w:pPr>
      <w:r w:rsidRPr="00417413">
        <w:rPr>
          <w:rFonts w:ascii="Garamond" w:hAnsi="Garamond"/>
          <w:sz w:val="22"/>
          <w:szCs w:val="22"/>
        </w:rPr>
        <w:tab/>
        <w:t>Technical Program Chair:</w:t>
      </w:r>
      <w:r w:rsidRPr="00417413">
        <w:rPr>
          <w:rFonts w:ascii="Garamond" w:hAnsi="Garamond"/>
          <w:sz w:val="22"/>
          <w:szCs w:val="22"/>
        </w:rPr>
        <w:tab/>
        <w:t xml:space="preserve">Christoph </w:t>
      </w:r>
      <w:proofErr w:type="spellStart"/>
      <w:r w:rsidRPr="00417413">
        <w:rPr>
          <w:rFonts w:ascii="Garamond" w:hAnsi="Garamond"/>
          <w:sz w:val="22"/>
          <w:szCs w:val="22"/>
        </w:rPr>
        <w:t>Studer</w:t>
      </w:r>
      <w:proofErr w:type="spellEnd"/>
      <w:r w:rsidRPr="00417413">
        <w:rPr>
          <w:rFonts w:ascii="Garamond" w:hAnsi="Garamond"/>
          <w:sz w:val="22"/>
          <w:szCs w:val="22"/>
        </w:rPr>
        <w:t xml:space="preserve">, </w:t>
      </w:r>
      <w:r w:rsidRPr="00417413">
        <w:rPr>
          <w:rFonts w:ascii="Garamond" w:hAnsi="Garamond"/>
          <w:i/>
          <w:sz w:val="22"/>
          <w:szCs w:val="22"/>
        </w:rPr>
        <w:t>Cornell University</w:t>
      </w:r>
    </w:p>
    <w:p w14:paraId="25F9D7FB" w14:textId="77777777" w:rsidR="00544C7C" w:rsidRPr="00417413" w:rsidRDefault="00544C7C" w:rsidP="007815C7">
      <w:pPr>
        <w:tabs>
          <w:tab w:val="right" w:pos="4395"/>
          <w:tab w:val="left" w:pos="4536"/>
          <w:tab w:val="left" w:pos="4962"/>
        </w:tabs>
        <w:rPr>
          <w:rFonts w:ascii="Garamond" w:hAnsi="Garamond"/>
          <w:sz w:val="22"/>
          <w:szCs w:val="22"/>
        </w:rPr>
      </w:pPr>
      <w:r w:rsidRPr="00417413">
        <w:rPr>
          <w:rFonts w:ascii="Garamond" w:hAnsi="Garamond"/>
          <w:sz w:val="22"/>
          <w:szCs w:val="22"/>
          <w:lang w:val="sv-SE"/>
        </w:rPr>
        <w:tab/>
      </w:r>
      <w:r w:rsidRPr="00417413">
        <w:rPr>
          <w:rFonts w:ascii="Garamond" w:hAnsi="Garamond"/>
          <w:sz w:val="22"/>
          <w:szCs w:val="22"/>
        </w:rPr>
        <w:t>Conference Coordinator:</w:t>
      </w:r>
      <w:r w:rsidRPr="00417413">
        <w:rPr>
          <w:rFonts w:ascii="Garamond" w:hAnsi="Garamond"/>
          <w:sz w:val="22"/>
          <w:szCs w:val="22"/>
        </w:rPr>
        <w:tab/>
        <w:t xml:space="preserve">Monique P. Fargues*, </w:t>
      </w:r>
      <w:r w:rsidRPr="00417413">
        <w:rPr>
          <w:rFonts w:ascii="Garamond" w:hAnsi="Garamond"/>
          <w:i/>
          <w:sz w:val="22"/>
          <w:szCs w:val="22"/>
        </w:rPr>
        <w:t>Naval Postgraduate School</w:t>
      </w:r>
    </w:p>
    <w:p w14:paraId="7CDF7B3E" w14:textId="77777777" w:rsidR="00544C7C" w:rsidRPr="00417413" w:rsidRDefault="00544C7C" w:rsidP="007815C7">
      <w:pPr>
        <w:tabs>
          <w:tab w:val="right" w:pos="4395"/>
          <w:tab w:val="left" w:pos="4536"/>
          <w:tab w:val="left" w:pos="4962"/>
        </w:tabs>
        <w:rPr>
          <w:rFonts w:ascii="Garamond" w:hAnsi="Garamond"/>
          <w:sz w:val="22"/>
          <w:szCs w:val="22"/>
        </w:rPr>
      </w:pPr>
      <w:r w:rsidRPr="00417413">
        <w:rPr>
          <w:rFonts w:ascii="Garamond" w:hAnsi="Garamond"/>
          <w:sz w:val="22"/>
          <w:szCs w:val="22"/>
        </w:rPr>
        <w:tab/>
        <w:t>Publication Chair:</w:t>
      </w:r>
      <w:r w:rsidRPr="00417413">
        <w:rPr>
          <w:rFonts w:ascii="Garamond" w:hAnsi="Garamond"/>
          <w:sz w:val="22"/>
          <w:szCs w:val="22"/>
        </w:rPr>
        <w:tab/>
        <w:t xml:space="preserve">Michael Matthews, </w:t>
      </w:r>
      <w:proofErr w:type="spellStart"/>
      <w:r w:rsidRPr="00417413">
        <w:rPr>
          <w:rFonts w:ascii="Garamond" w:hAnsi="Garamond"/>
          <w:i/>
          <w:sz w:val="22"/>
          <w:szCs w:val="22"/>
        </w:rPr>
        <w:t>NorthWest</w:t>
      </w:r>
      <w:proofErr w:type="spellEnd"/>
      <w:r w:rsidRPr="00417413">
        <w:rPr>
          <w:rFonts w:ascii="Garamond" w:hAnsi="Garamond"/>
          <w:i/>
          <w:sz w:val="22"/>
          <w:szCs w:val="22"/>
        </w:rPr>
        <w:t xml:space="preserve"> Research Associates, Inc.</w:t>
      </w:r>
    </w:p>
    <w:p w14:paraId="2487E92B" w14:textId="77777777" w:rsidR="00544C7C" w:rsidRPr="00417413" w:rsidRDefault="00544C7C" w:rsidP="007815C7">
      <w:pPr>
        <w:tabs>
          <w:tab w:val="right" w:pos="4395"/>
          <w:tab w:val="left" w:pos="4536"/>
          <w:tab w:val="left" w:pos="4962"/>
        </w:tabs>
        <w:rPr>
          <w:rFonts w:ascii="Garamond" w:hAnsi="Garamond"/>
          <w:sz w:val="22"/>
          <w:szCs w:val="22"/>
        </w:rPr>
      </w:pPr>
      <w:r w:rsidRPr="00417413">
        <w:rPr>
          <w:rFonts w:ascii="Garamond" w:hAnsi="Garamond"/>
          <w:sz w:val="22"/>
          <w:szCs w:val="22"/>
        </w:rPr>
        <w:tab/>
        <w:t>Publicity Chair:</w:t>
      </w:r>
      <w:r w:rsidRPr="00417413">
        <w:rPr>
          <w:rFonts w:ascii="Garamond" w:hAnsi="Garamond"/>
          <w:sz w:val="22"/>
          <w:szCs w:val="22"/>
        </w:rPr>
        <w:tab/>
        <w:t xml:space="preserve">Linda S. </w:t>
      </w:r>
      <w:proofErr w:type="spellStart"/>
      <w:r w:rsidRPr="00417413">
        <w:rPr>
          <w:rFonts w:ascii="Garamond" w:hAnsi="Garamond"/>
          <w:sz w:val="22"/>
          <w:szCs w:val="22"/>
        </w:rPr>
        <w:t>DeBrunner</w:t>
      </w:r>
      <w:proofErr w:type="spellEnd"/>
      <w:r w:rsidRPr="00417413">
        <w:rPr>
          <w:rFonts w:ascii="Garamond" w:hAnsi="Garamond"/>
          <w:sz w:val="22"/>
          <w:szCs w:val="22"/>
        </w:rPr>
        <w:t xml:space="preserve">, </w:t>
      </w:r>
      <w:r w:rsidRPr="00417413">
        <w:rPr>
          <w:rFonts w:ascii="Garamond" w:hAnsi="Garamond"/>
          <w:i/>
          <w:sz w:val="22"/>
          <w:szCs w:val="22"/>
        </w:rPr>
        <w:t>Florida State University</w:t>
      </w:r>
    </w:p>
    <w:p w14:paraId="0D08E2FA" w14:textId="77777777" w:rsidR="00544C7C" w:rsidRPr="00417413" w:rsidRDefault="00544C7C" w:rsidP="007815C7">
      <w:pPr>
        <w:tabs>
          <w:tab w:val="right" w:pos="4395"/>
          <w:tab w:val="left" w:pos="4536"/>
          <w:tab w:val="left" w:pos="4962"/>
        </w:tabs>
        <w:rPr>
          <w:rFonts w:ascii="Garamond" w:hAnsi="Garamond"/>
          <w:i/>
          <w:sz w:val="22"/>
          <w:szCs w:val="22"/>
        </w:rPr>
      </w:pPr>
      <w:r w:rsidRPr="00417413">
        <w:rPr>
          <w:rFonts w:ascii="Garamond" w:hAnsi="Garamond"/>
          <w:sz w:val="22"/>
          <w:szCs w:val="22"/>
        </w:rPr>
        <w:tab/>
        <w:t>Finance Chair:</w:t>
      </w:r>
      <w:r w:rsidRPr="00417413">
        <w:rPr>
          <w:rFonts w:ascii="Garamond" w:hAnsi="Garamond"/>
          <w:sz w:val="22"/>
          <w:szCs w:val="22"/>
        </w:rPr>
        <w:tab/>
        <w:t xml:space="preserve">John D. Roth*, </w:t>
      </w:r>
      <w:r w:rsidRPr="00417413">
        <w:rPr>
          <w:rFonts w:ascii="Garamond" w:hAnsi="Garamond"/>
          <w:i/>
          <w:sz w:val="22"/>
          <w:szCs w:val="22"/>
        </w:rPr>
        <w:t>Naval Postgraduate School</w:t>
      </w:r>
    </w:p>
    <w:p w14:paraId="7A04DBD2" w14:textId="77777777" w:rsidR="004463E6" w:rsidRPr="00417413" w:rsidRDefault="00544C7C" w:rsidP="007815C7">
      <w:pPr>
        <w:tabs>
          <w:tab w:val="right" w:pos="4395"/>
          <w:tab w:val="left" w:pos="4536"/>
          <w:tab w:val="left" w:pos="4962"/>
        </w:tabs>
        <w:rPr>
          <w:rFonts w:ascii="Garamond" w:hAnsi="Garamond"/>
          <w:i/>
          <w:sz w:val="22"/>
          <w:szCs w:val="22"/>
        </w:rPr>
      </w:pPr>
      <w:r w:rsidRPr="00417413">
        <w:rPr>
          <w:rFonts w:ascii="Garamond" w:hAnsi="Garamond"/>
          <w:sz w:val="22"/>
          <w:szCs w:val="22"/>
        </w:rPr>
        <w:tab/>
        <w:t>Electronic Media Chair:</w:t>
      </w:r>
      <w:r w:rsidRPr="00417413">
        <w:rPr>
          <w:rFonts w:ascii="Garamond" w:hAnsi="Garamond"/>
          <w:sz w:val="22"/>
          <w:szCs w:val="22"/>
        </w:rPr>
        <w:tab/>
      </w:r>
      <w:proofErr w:type="spellStart"/>
      <w:r w:rsidRPr="00417413">
        <w:rPr>
          <w:rFonts w:ascii="Garamond" w:hAnsi="Garamond"/>
          <w:sz w:val="22"/>
          <w:szCs w:val="22"/>
        </w:rPr>
        <w:t>Marios</w:t>
      </w:r>
      <w:proofErr w:type="spellEnd"/>
      <w:r w:rsidRPr="00417413">
        <w:rPr>
          <w:rFonts w:ascii="Garamond" w:hAnsi="Garamond"/>
          <w:sz w:val="22"/>
          <w:szCs w:val="22"/>
        </w:rPr>
        <w:t xml:space="preserve"> S. </w:t>
      </w:r>
      <w:proofErr w:type="spellStart"/>
      <w:r w:rsidRPr="00417413">
        <w:rPr>
          <w:rFonts w:ascii="Garamond" w:hAnsi="Garamond"/>
          <w:sz w:val="22"/>
          <w:szCs w:val="22"/>
        </w:rPr>
        <w:t>Pattichis</w:t>
      </w:r>
      <w:proofErr w:type="spellEnd"/>
      <w:r w:rsidRPr="00417413">
        <w:rPr>
          <w:rFonts w:ascii="Garamond" w:hAnsi="Garamond"/>
          <w:sz w:val="22"/>
          <w:szCs w:val="22"/>
        </w:rPr>
        <w:t xml:space="preserve">, </w:t>
      </w:r>
      <w:r w:rsidRPr="00417413">
        <w:rPr>
          <w:rFonts w:ascii="Garamond" w:hAnsi="Garamond"/>
          <w:i/>
          <w:sz w:val="22"/>
          <w:szCs w:val="22"/>
        </w:rPr>
        <w:t>University of New Mexico</w:t>
      </w:r>
    </w:p>
    <w:p w14:paraId="64E08790" w14:textId="208FD005" w:rsidR="00AB7CDF" w:rsidRPr="00417413" w:rsidRDefault="004463E6" w:rsidP="007E042E">
      <w:pPr>
        <w:tabs>
          <w:tab w:val="right" w:pos="4395"/>
          <w:tab w:val="left" w:pos="4536"/>
          <w:tab w:val="left" w:pos="4962"/>
        </w:tabs>
        <w:spacing w:before="40"/>
        <w:rPr>
          <w:rFonts w:ascii="Garamond" w:hAnsi="Garamond"/>
          <w:sz w:val="16"/>
          <w:szCs w:val="16"/>
        </w:rPr>
      </w:pPr>
      <w:r w:rsidRPr="00417413">
        <w:rPr>
          <w:rFonts w:ascii="Garamond" w:hAnsi="Garamond"/>
          <w:i/>
          <w:sz w:val="16"/>
          <w:szCs w:val="16"/>
        </w:rPr>
        <w:tab/>
      </w:r>
      <w:r w:rsidRPr="00417413">
        <w:rPr>
          <w:rFonts w:ascii="Garamond" w:hAnsi="Garamond"/>
          <w:i/>
          <w:sz w:val="16"/>
          <w:szCs w:val="16"/>
        </w:rPr>
        <w:tab/>
      </w:r>
      <w:r w:rsidR="00AB7CDF" w:rsidRPr="00417413">
        <w:rPr>
          <w:rFonts w:ascii="Garamond" w:hAnsi="Garamond"/>
          <w:sz w:val="16"/>
          <w:szCs w:val="16"/>
        </w:rPr>
        <w:t>* serving in his/her personal capacity</w:t>
      </w:r>
    </w:p>
    <w:p w14:paraId="2976FD0C" w14:textId="77777777" w:rsidR="00771BEA" w:rsidRPr="00417413" w:rsidRDefault="00640615" w:rsidP="00AB767E">
      <w:pPr>
        <w:spacing w:before="120"/>
        <w:jc w:val="both"/>
        <w:rPr>
          <w:rFonts w:ascii="Garamond" w:hAnsi="Garamond"/>
          <w:sz w:val="22"/>
          <w:szCs w:val="22"/>
        </w:rPr>
      </w:pPr>
      <w:r w:rsidRPr="00417413">
        <w:rPr>
          <w:rFonts w:ascii="Garamond" w:hAnsi="Garamond"/>
          <w:sz w:val="22"/>
          <w:szCs w:val="22"/>
        </w:rPr>
        <w:t>The site for the 2019</w:t>
      </w:r>
      <w:r w:rsidR="003012BC" w:rsidRPr="00417413">
        <w:rPr>
          <w:rFonts w:ascii="Garamond" w:hAnsi="Garamond"/>
          <w:sz w:val="22"/>
          <w:szCs w:val="22"/>
        </w:rPr>
        <w:t xml:space="preserve"> Conference is at the Asilomar Conference Grounds, in Pacific Grove, CA. The grounds border the Pacific Ocean and are close to Monterey, Carmel, and the scenic Seventeen Mile Drive in Pebble Beach. </w:t>
      </w:r>
    </w:p>
    <w:p w14:paraId="51C1AB06" w14:textId="54D68EF9" w:rsidR="00195260" w:rsidRPr="00417413" w:rsidRDefault="003012BC" w:rsidP="00771BEA">
      <w:pPr>
        <w:jc w:val="both"/>
        <w:rPr>
          <w:rFonts w:ascii="Garamond" w:hAnsi="Garamond"/>
          <w:sz w:val="22"/>
          <w:szCs w:val="22"/>
        </w:rPr>
      </w:pPr>
      <w:r w:rsidRPr="00417413">
        <w:rPr>
          <w:rFonts w:ascii="Garamond" w:hAnsi="Garamond"/>
          <w:sz w:val="22"/>
          <w:szCs w:val="22"/>
        </w:rPr>
        <w:t xml:space="preserve">The Conference is organized by the non-profit Signals, Systems and Computers Conference Corporation. </w:t>
      </w:r>
    </w:p>
    <w:sectPr w:rsidR="00195260" w:rsidRPr="00417413" w:rsidSect="00A233B9">
      <w:endnotePr>
        <w:numFmt w:val="decimal"/>
      </w:endnotePr>
      <w:type w:val="continuous"/>
      <w:pgSz w:w="12240" w:h="15840" w:code="1"/>
      <w:pgMar w:top="360" w:right="720" w:bottom="274" w:left="720" w:header="360" w:footer="259"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71BCFB" w14:textId="77777777" w:rsidR="00977CFE" w:rsidRDefault="00977CFE">
      <w:r>
        <w:separator/>
      </w:r>
    </w:p>
  </w:endnote>
  <w:endnote w:type="continuationSeparator" w:id="0">
    <w:p w14:paraId="60A9F469" w14:textId="77777777" w:rsidR="00977CFE" w:rsidRDefault="00977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
    <w:altName w:val="Bell MT"/>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7CDE5D" w14:textId="77777777" w:rsidR="00977CFE" w:rsidRDefault="00977CFE">
      <w:r>
        <w:separator/>
      </w:r>
    </w:p>
  </w:footnote>
  <w:footnote w:type="continuationSeparator" w:id="0">
    <w:p w14:paraId="49F0847D" w14:textId="77777777" w:rsidR="00977CFE" w:rsidRDefault="00977C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E1E21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636DB96"/>
    <w:lvl w:ilvl="0">
      <w:start w:val="1"/>
      <w:numFmt w:val="decimal"/>
      <w:lvlText w:val="%1."/>
      <w:lvlJc w:val="left"/>
      <w:pPr>
        <w:tabs>
          <w:tab w:val="num" w:pos="1800"/>
        </w:tabs>
        <w:ind w:left="1800" w:hanging="360"/>
      </w:pPr>
    </w:lvl>
  </w:abstractNum>
  <w:abstractNum w:abstractNumId="2">
    <w:nsid w:val="FFFFFF7D"/>
    <w:multiLevelType w:val="singleLevel"/>
    <w:tmpl w:val="ED2085CA"/>
    <w:lvl w:ilvl="0">
      <w:start w:val="1"/>
      <w:numFmt w:val="decimal"/>
      <w:lvlText w:val="%1."/>
      <w:lvlJc w:val="left"/>
      <w:pPr>
        <w:tabs>
          <w:tab w:val="num" w:pos="1440"/>
        </w:tabs>
        <w:ind w:left="1440" w:hanging="360"/>
      </w:pPr>
    </w:lvl>
  </w:abstractNum>
  <w:abstractNum w:abstractNumId="3">
    <w:nsid w:val="FFFFFF7E"/>
    <w:multiLevelType w:val="singleLevel"/>
    <w:tmpl w:val="22522914"/>
    <w:lvl w:ilvl="0">
      <w:start w:val="1"/>
      <w:numFmt w:val="decimal"/>
      <w:lvlText w:val="%1."/>
      <w:lvlJc w:val="left"/>
      <w:pPr>
        <w:tabs>
          <w:tab w:val="num" w:pos="1080"/>
        </w:tabs>
        <w:ind w:left="1080" w:hanging="360"/>
      </w:pPr>
    </w:lvl>
  </w:abstractNum>
  <w:abstractNum w:abstractNumId="4">
    <w:nsid w:val="FFFFFF7F"/>
    <w:multiLevelType w:val="singleLevel"/>
    <w:tmpl w:val="0E8C54D4"/>
    <w:lvl w:ilvl="0">
      <w:start w:val="1"/>
      <w:numFmt w:val="decimal"/>
      <w:lvlText w:val="%1."/>
      <w:lvlJc w:val="left"/>
      <w:pPr>
        <w:tabs>
          <w:tab w:val="num" w:pos="720"/>
        </w:tabs>
        <w:ind w:left="720" w:hanging="360"/>
      </w:pPr>
    </w:lvl>
  </w:abstractNum>
  <w:abstractNum w:abstractNumId="5">
    <w:nsid w:val="FFFFFF80"/>
    <w:multiLevelType w:val="singleLevel"/>
    <w:tmpl w:val="3208AD6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96AE13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FA447E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D459C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83A0E04"/>
    <w:lvl w:ilvl="0">
      <w:start w:val="1"/>
      <w:numFmt w:val="decimal"/>
      <w:lvlText w:val="%1."/>
      <w:lvlJc w:val="left"/>
      <w:pPr>
        <w:tabs>
          <w:tab w:val="num" w:pos="360"/>
        </w:tabs>
        <w:ind w:left="360" w:hanging="360"/>
      </w:pPr>
    </w:lvl>
  </w:abstractNum>
  <w:abstractNum w:abstractNumId="10">
    <w:nsid w:val="FFFFFF89"/>
    <w:multiLevelType w:val="singleLevel"/>
    <w:tmpl w:val="D7124D2A"/>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91B44CD"/>
    <w:multiLevelType w:val="hybridMultilevel"/>
    <w:tmpl w:val="5136E68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B34473A"/>
    <w:multiLevelType w:val="hybridMultilevel"/>
    <w:tmpl w:val="76F63222"/>
    <w:lvl w:ilvl="0" w:tplc="75E44F14">
      <w:start w:val="1"/>
      <w:numFmt w:val="bullet"/>
      <w:lvlText w:val=""/>
      <w:lvlJc w:val="left"/>
      <w:pPr>
        <w:ind w:left="454"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9A038D0"/>
    <w:multiLevelType w:val="hybridMultilevel"/>
    <w:tmpl w:val="A7F0238C"/>
    <w:lvl w:ilvl="0" w:tplc="55B6C022">
      <w:start w:val="1"/>
      <w:numFmt w:val="bullet"/>
      <w:lvlText w:val="•"/>
      <w:lvlJc w:val="left"/>
      <w:pPr>
        <w:ind w:left="454" w:hanging="170"/>
      </w:pPr>
      <w:rPr>
        <w:rFonts w:ascii="Garamond" w:hAnsi="Garamon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5073EB5"/>
    <w:multiLevelType w:val="hybridMultilevel"/>
    <w:tmpl w:val="F05C8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217522C"/>
    <w:multiLevelType w:val="hybridMultilevel"/>
    <w:tmpl w:val="8FC613AC"/>
    <w:lvl w:ilvl="0" w:tplc="5888E788">
      <w:start w:val="1"/>
      <w:numFmt w:val="decimal"/>
      <w:lvlText w:val="%1."/>
      <w:lvlJc w:val="left"/>
      <w:pPr>
        <w:tabs>
          <w:tab w:val="num" w:pos="1260"/>
        </w:tabs>
        <w:ind w:left="1260" w:hanging="360"/>
      </w:pPr>
      <w:rPr>
        <w:rFonts w:cs="Times New Roman" w:hint="default"/>
      </w:rPr>
    </w:lvl>
    <w:lvl w:ilvl="1" w:tplc="D99A615A" w:tentative="1">
      <w:start w:val="1"/>
      <w:numFmt w:val="lowerLetter"/>
      <w:lvlText w:val="%2."/>
      <w:lvlJc w:val="left"/>
      <w:pPr>
        <w:tabs>
          <w:tab w:val="num" w:pos="1980"/>
        </w:tabs>
        <w:ind w:left="1980" w:hanging="360"/>
      </w:pPr>
      <w:rPr>
        <w:rFonts w:cs="Times New Roman"/>
      </w:rPr>
    </w:lvl>
    <w:lvl w:ilvl="2" w:tplc="5770FA66" w:tentative="1">
      <w:start w:val="1"/>
      <w:numFmt w:val="lowerRoman"/>
      <w:lvlText w:val="%3."/>
      <w:lvlJc w:val="right"/>
      <w:pPr>
        <w:tabs>
          <w:tab w:val="num" w:pos="2700"/>
        </w:tabs>
        <w:ind w:left="2700" w:hanging="180"/>
      </w:pPr>
      <w:rPr>
        <w:rFonts w:cs="Times New Roman"/>
      </w:rPr>
    </w:lvl>
    <w:lvl w:ilvl="3" w:tplc="BB74E26A" w:tentative="1">
      <w:start w:val="1"/>
      <w:numFmt w:val="decimal"/>
      <w:lvlText w:val="%4."/>
      <w:lvlJc w:val="left"/>
      <w:pPr>
        <w:tabs>
          <w:tab w:val="num" w:pos="3420"/>
        </w:tabs>
        <w:ind w:left="3420" w:hanging="360"/>
      </w:pPr>
      <w:rPr>
        <w:rFonts w:cs="Times New Roman"/>
      </w:rPr>
    </w:lvl>
    <w:lvl w:ilvl="4" w:tplc="9F88AAD8" w:tentative="1">
      <w:start w:val="1"/>
      <w:numFmt w:val="lowerLetter"/>
      <w:lvlText w:val="%5."/>
      <w:lvlJc w:val="left"/>
      <w:pPr>
        <w:tabs>
          <w:tab w:val="num" w:pos="4140"/>
        </w:tabs>
        <w:ind w:left="4140" w:hanging="360"/>
      </w:pPr>
      <w:rPr>
        <w:rFonts w:cs="Times New Roman"/>
      </w:rPr>
    </w:lvl>
    <w:lvl w:ilvl="5" w:tplc="9814A550" w:tentative="1">
      <w:start w:val="1"/>
      <w:numFmt w:val="lowerRoman"/>
      <w:lvlText w:val="%6."/>
      <w:lvlJc w:val="right"/>
      <w:pPr>
        <w:tabs>
          <w:tab w:val="num" w:pos="4860"/>
        </w:tabs>
        <w:ind w:left="4860" w:hanging="180"/>
      </w:pPr>
      <w:rPr>
        <w:rFonts w:cs="Times New Roman"/>
      </w:rPr>
    </w:lvl>
    <w:lvl w:ilvl="6" w:tplc="97E48182" w:tentative="1">
      <w:start w:val="1"/>
      <w:numFmt w:val="decimal"/>
      <w:lvlText w:val="%7."/>
      <w:lvlJc w:val="left"/>
      <w:pPr>
        <w:tabs>
          <w:tab w:val="num" w:pos="5580"/>
        </w:tabs>
        <w:ind w:left="5580" w:hanging="360"/>
      </w:pPr>
      <w:rPr>
        <w:rFonts w:cs="Times New Roman"/>
      </w:rPr>
    </w:lvl>
    <w:lvl w:ilvl="7" w:tplc="EE861F7E" w:tentative="1">
      <w:start w:val="1"/>
      <w:numFmt w:val="lowerLetter"/>
      <w:lvlText w:val="%8."/>
      <w:lvlJc w:val="left"/>
      <w:pPr>
        <w:tabs>
          <w:tab w:val="num" w:pos="6300"/>
        </w:tabs>
        <w:ind w:left="6300" w:hanging="360"/>
      </w:pPr>
      <w:rPr>
        <w:rFonts w:cs="Times New Roman"/>
      </w:rPr>
    </w:lvl>
    <w:lvl w:ilvl="8" w:tplc="7BA02322" w:tentative="1">
      <w:start w:val="1"/>
      <w:numFmt w:val="lowerRoman"/>
      <w:lvlText w:val="%9."/>
      <w:lvlJc w:val="right"/>
      <w:pPr>
        <w:tabs>
          <w:tab w:val="num" w:pos="7020"/>
        </w:tabs>
        <w:ind w:left="7020" w:hanging="180"/>
      </w:pPr>
      <w:rPr>
        <w:rFonts w:cs="Times New Roman"/>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5"/>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14"/>
  </w:num>
  <w:num w:numId="20">
    <w:abstractNumId w:val="11"/>
  </w:num>
  <w:num w:numId="21">
    <w:abstractNumId w:val="1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357"/>
  <w:doNotHyphenateCaps/>
  <w:drawingGridHorizontalSpacing w:val="100"/>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B73"/>
    <w:rsid w:val="00005CF6"/>
    <w:rsid w:val="00006F2E"/>
    <w:rsid w:val="000211EE"/>
    <w:rsid w:val="000363AD"/>
    <w:rsid w:val="0004710F"/>
    <w:rsid w:val="000531A6"/>
    <w:rsid w:val="000B14DF"/>
    <w:rsid w:val="000D1159"/>
    <w:rsid w:val="000D5C62"/>
    <w:rsid w:val="00120197"/>
    <w:rsid w:val="00121944"/>
    <w:rsid w:val="00124A1A"/>
    <w:rsid w:val="001260F6"/>
    <w:rsid w:val="00157EF2"/>
    <w:rsid w:val="001808BC"/>
    <w:rsid w:val="00195260"/>
    <w:rsid w:val="001A20C6"/>
    <w:rsid w:val="001C49A0"/>
    <w:rsid w:val="001E251E"/>
    <w:rsid w:val="001F5240"/>
    <w:rsid w:val="0028079F"/>
    <w:rsid w:val="002A0560"/>
    <w:rsid w:val="002C1DC7"/>
    <w:rsid w:val="002E05CE"/>
    <w:rsid w:val="002F080C"/>
    <w:rsid w:val="00300405"/>
    <w:rsid w:val="003012BC"/>
    <w:rsid w:val="00307327"/>
    <w:rsid w:val="003155A3"/>
    <w:rsid w:val="00317B96"/>
    <w:rsid w:val="00322C47"/>
    <w:rsid w:val="003750B1"/>
    <w:rsid w:val="003C17AB"/>
    <w:rsid w:val="003C58C5"/>
    <w:rsid w:val="003D0F2D"/>
    <w:rsid w:val="003D1C8F"/>
    <w:rsid w:val="003F02DB"/>
    <w:rsid w:val="00417413"/>
    <w:rsid w:val="00420CDC"/>
    <w:rsid w:val="004463E6"/>
    <w:rsid w:val="004500D5"/>
    <w:rsid w:val="0045273C"/>
    <w:rsid w:val="004C153C"/>
    <w:rsid w:val="004C7742"/>
    <w:rsid w:val="00502F88"/>
    <w:rsid w:val="00505BC6"/>
    <w:rsid w:val="00506606"/>
    <w:rsid w:val="00516065"/>
    <w:rsid w:val="00523425"/>
    <w:rsid w:val="00523830"/>
    <w:rsid w:val="005326BC"/>
    <w:rsid w:val="00533D65"/>
    <w:rsid w:val="00541D32"/>
    <w:rsid w:val="00544C7C"/>
    <w:rsid w:val="00551053"/>
    <w:rsid w:val="00564525"/>
    <w:rsid w:val="00566C61"/>
    <w:rsid w:val="0057025F"/>
    <w:rsid w:val="00592F6B"/>
    <w:rsid w:val="00593D6A"/>
    <w:rsid w:val="005A3FEA"/>
    <w:rsid w:val="005B2EA5"/>
    <w:rsid w:val="005E7B74"/>
    <w:rsid w:val="005F57AD"/>
    <w:rsid w:val="00602FBF"/>
    <w:rsid w:val="006051DC"/>
    <w:rsid w:val="00613C36"/>
    <w:rsid w:val="00640615"/>
    <w:rsid w:val="00661671"/>
    <w:rsid w:val="0066616D"/>
    <w:rsid w:val="006700DB"/>
    <w:rsid w:val="00681482"/>
    <w:rsid w:val="006E7091"/>
    <w:rsid w:val="00710122"/>
    <w:rsid w:val="00712363"/>
    <w:rsid w:val="00721FEE"/>
    <w:rsid w:val="00727E12"/>
    <w:rsid w:val="0075397E"/>
    <w:rsid w:val="0076396D"/>
    <w:rsid w:val="00771BEA"/>
    <w:rsid w:val="007815C7"/>
    <w:rsid w:val="00786411"/>
    <w:rsid w:val="007A2439"/>
    <w:rsid w:val="007A497F"/>
    <w:rsid w:val="007B13A8"/>
    <w:rsid w:val="007B73EF"/>
    <w:rsid w:val="007C2ADE"/>
    <w:rsid w:val="007E042E"/>
    <w:rsid w:val="007F5B8E"/>
    <w:rsid w:val="0082047D"/>
    <w:rsid w:val="008274AE"/>
    <w:rsid w:val="00834F9A"/>
    <w:rsid w:val="00842D92"/>
    <w:rsid w:val="00847B08"/>
    <w:rsid w:val="00850014"/>
    <w:rsid w:val="008515B8"/>
    <w:rsid w:val="00860486"/>
    <w:rsid w:val="00861751"/>
    <w:rsid w:val="0086295F"/>
    <w:rsid w:val="00864AA0"/>
    <w:rsid w:val="008654D9"/>
    <w:rsid w:val="008658E3"/>
    <w:rsid w:val="008674C5"/>
    <w:rsid w:val="00882EB5"/>
    <w:rsid w:val="00890BA6"/>
    <w:rsid w:val="008E2BA8"/>
    <w:rsid w:val="008F1FFF"/>
    <w:rsid w:val="008F50A2"/>
    <w:rsid w:val="00934487"/>
    <w:rsid w:val="00944C26"/>
    <w:rsid w:val="0094560A"/>
    <w:rsid w:val="009546C0"/>
    <w:rsid w:val="0096258D"/>
    <w:rsid w:val="00974343"/>
    <w:rsid w:val="00977CFE"/>
    <w:rsid w:val="00990CF5"/>
    <w:rsid w:val="009945FC"/>
    <w:rsid w:val="009D3023"/>
    <w:rsid w:val="009F5C3C"/>
    <w:rsid w:val="00A12FAB"/>
    <w:rsid w:val="00A233B9"/>
    <w:rsid w:val="00A36681"/>
    <w:rsid w:val="00A43785"/>
    <w:rsid w:val="00A62B73"/>
    <w:rsid w:val="00A94DEB"/>
    <w:rsid w:val="00AA075F"/>
    <w:rsid w:val="00AB767E"/>
    <w:rsid w:val="00AB7CDF"/>
    <w:rsid w:val="00AE3461"/>
    <w:rsid w:val="00B0321A"/>
    <w:rsid w:val="00B51BE3"/>
    <w:rsid w:val="00B8002E"/>
    <w:rsid w:val="00BF75E1"/>
    <w:rsid w:val="00C33509"/>
    <w:rsid w:val="00C34945"/>
    <w:rsid w:val="00C4248B"/>
    <w:rsid w:val="00C431D8"/>
    <w:rsid w:val="00C61F0A"/>
    <w:rsid w:val="00C705DC"/>
    <w:rsid w:val="00CA1648"/>
    <w:rsid w:val="00CB173A"/>
    <w:rsid w:val="00CB1F2D"/>
    <w:rsid w:val="00CD1D94"/>
    <w:rsid w:val="00CE4663"/>
    <w:rsid w:val="00CE59BF"/>
    <w:rsid w:val="00CE5ED4"/>
    <w:rsid w:val="00CF6A47"/>
    <w:rsid w:val="00D16537"/>
    <w:rsid w:val="00D6097E"/>
    <w:rsid w:val="00D6352B"/>
    <w:rsid w:val="00D663D4"/>
    <w:rsid w:val="00D7096C"/>
    <w:rsid w:val="00D8615C"/>
    <w:rsid w:val="00D91DA3"/>
    <w:rsid w:val="00D941CC"/>
    <w:rsid w:val="00DA631B"/>
    <w:rsid w:val="00E03BFA"/>
    <w:rsid w:val="00E265E6"/>
    <w:rsid w:val="00E41C8A"/>
    <w:rsid w:val="00E46596"/>
    <w:rsid w:val="00E93C1D"/>
    <w:rsid w:val="00EA55BA"/>
    <w:rsid w:val="00EB0D11"/>
    <w:rsid w:val="00EB29C4"/>
    <w:rsid w:val="00ED6E4B"/>
    <w:rsid w:val="00EE2D3E"/>
    <w:rsid w:val="00EE5F2C"/>
    <w:rsid w:val="00EF0AE5"/>
    <w:rsid w:val="00EF2531"/>
    <w:rsid w:val="00EF49D1"/>
    <w:rsid w:val="00F20E9C"/>
    <w:rsid w:val="00F34D23"/>
    <w:rsid w:val="00F5194D"/>
    <w:rsid w:val="00F604B9"/>
    <w:rsid w:val="00F64FF1"/>
    <w:rsid w:val="00F75E95"/>
    <w:rsid w:val="00F828A9"/>
    <w:rsid w:val="00F8553C"/>
    <w:rsid w:val="00F907F3"/>
    <w:rsid w:val="00FB136E"/>
    <w:rsid w:val="00FB72C6"/>
    <w:rsid w:val="00FD0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3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DDE"/>
    <w:pPr>
      <w:widowControl w:val="0"/>
      <w:autoSpaceDE w:val="0"/>
      <w:autoSpaceDN w:val="0"/>
      <w:adjustRightInd w:val="0"/>
    </w:pPr>
    <w:rPr>
      <w:rFonts w:ascii="Courier" w:hAnsi="Courier"/>
      <w:szCs w:val="24"/>
    </w:rPr>
  </w:style>
  <w:style w:type="paragraph" w:styleId="Heading1">
    <w:name w:val="heading 1"/>
    <w:basedOn w:val="Normal"/>
    <w:next w:val="Normal"/>
    <w:link w:val="Heading1Char"/>
    <w:qFormat/>
    <w:rsid w:val="007B6DDE"/>
    <w:pPr>
      <w:keepNext/>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jc w:val="center"/>
      <w:outlineLvl w:val="0"/>
    </w:pPr>
    <w:rPr>
      <w:rFonts w:ascii="Cambria" w:hAnsi="Cambria"/>
      <w:b/>
      <w:bCs/>
      <w:kern w:val="32"/>
      <w:sz w:val="32"/>
      <w:szCs w:val="32"/>
      <w:lang w:val="x-none" w:eastAsia="x-none"/>
    </w:rPr>
  </w:style>
  <w:style w:type="paragraph" w:styleId="Heading2">
    <w:name w:val="heading 2"/>
    <w:basedOn w:val="Normal"/>
    <w:next w:val="Normal"/>
    <w:link w:val="Heading2Char"/>
    <w:qFormat/>
    <w:rsid w:val="007B6DDE"/>
    <w:pPr>
      <w:keepNext/>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110CF5"/>
    <w:rPr>
      <w:rFonts w:ascii="Cambria" w:hAnsi="Cambria" w:cs="Times New Roman"/>
      <w:b/>
      <w:bCs/>
      <w:kern w:val="32"/>
      <w:sz w:val="32"/>
      <w:szCs w:val="32"/>
    </w:rPr>
  </w:style>
  <w:style w:type="character" w:customStyle="1" w:styleId="Heading2Char">
    <w:name w:val="Heading 2 Char"/>
    <w:link w:val="Heading2"/>
    <w:semiHidden/>
    <w:locked/>
    <w:rsid w:val="00110CF5"/>
    <w:rPr>
      <w:rFonts w:ascii="Cambria" w:hAnsi="Cambria" w:cs="Times New Roman"/>
      <w:b/>
      <w:bCs/>
      <w:i/>
      <w:iCs/>
      <w:sz w:val="28"/>
      <w:szCs w:val="28"/>
    </w:rPr>
  </w:style>
  <w:style w:type="character" w:styleId="FootnoteReference">
    <w:name w:val="footnote reference"/>
    <w:semiHidden/>
    <w:rsid w:val="007B6DDE"/>
    <w:rPr>
      <w:rFonts w:cs="Times New Roman"/>
    </w:rPr>
  </w:style>
  <w:style w:type="character" w:customStyle="1" w:styleId="Hypertext">
    <w:name w:val="Hypertext"/>
    <w:rsid w:val="007B6DDE"/>
    <w:rPr>
      <w:color w:val="0000FF"/>
      <w:u w:val="single"/>
    </w:rPr>
  </w:style>
  <w:style w:type="paragraph" w:styleId="BodyText">
    <w:name w:val="Body Text"/>
    <w:basedOn w:val="Normal"/>
    <w:link w:val="BodyTextChar"/>
    <w:rsid w:val="007B6DDE"/>
    <w:pPr>
      <w:tabs>
        <w:tab w:val="left" w:pos="0"/>
        <w:tab w:val="left" w:pos="282"/>
        <w:tab w:val="left" w:pos="720"/>
        <w:tab w:val="left" w:pos="1440"/>
        <w:tab w:val="left" w:pos="2160"/>
        <w:tab w:val="left" w:pos="2880"/>
        <w:tab w:val="left" w:pos="3600"/>
        <w:tab w:val="left" w:pos="4320"/>
        <w:tab w:val="right" w:pos="5040"/>
        <w:tab w:val="left" w:pos="5760"/>
        <w:tab w:val="left" w:pos="6480"/>
        <w:tab w:val="left" w:pos="7200"/>
        <w:tab w:val="left" w:pos="7920"/>
        <w:tab w:val="left" w:pos="8640"/>
        <w:tab w:val="left" w:pos="9360"/>
        <w:tab w:val="left" w:pos="10080"/>
        <w:tab w:val="left" w:pos="10800"/>
      </w:tabs>
      <w:spacing w:before="120"/>
      <w:jc w:val="both"/>
    </w:pPr>
    <w:rPr>
      <w:sz w:val="24"/>
      <w:lang w:val="x-none" w:eastAsia="x-none"/>
    </w:rPr>
  </w:style>
  <w:style w:type="character" w:customStyle="1" w:styleId="BodyTextChar">
    <w:name w:val="Body Text Char"/>
    <w:link w:val="BodyText"/>
    <w:semiHidden/>
    <w:locked/>
    <w:rsid w:val="00110CF5"/>
    <w:rPr>
      <w:rFonts w:ascii="Courier" w:hAnsi="Courier" w:cs="Times New Roman"/>
      <w:sz w:val="24"/>
      <w:szCs w:val="24"/>
    </w:rPr>
  </w:style>
  <w:style w:type="paragraph" w:styleId="Title">
    <w:name w:val="Title"/>
    <w:basedOn w:val="Normal"/>
    <w:link w:val="TitleChar"/>
    <w:qFormat/>
    <w:rsid w:val="007B6DDE"/>
    <w:pPr>
      <w:jc w:val="center"/>
    </w:pPr>
    <w:rPr>
      <w:rFonts w:ascii="Cambria" w:hAnsi="Cambria"/>
      <w:b/>
      <w:bCs/>
      <w:kern w:val="28"/>
      <w:sz w:val="32"/>
      <w:szCs w:val="32"/>
      <w:lang w:val="x-none" w:eastAsia="x-none"/>
    </w:rPr>
  </w:style>
  <w:style w:type="character" w:customStyle="1" w:styleId="TitleChar">
    <w:name w:val="Title Char"/>
    <w:link w:val="Title"/>
    <w:locked/>
    <w:rsid w:val="00110CF5"/>
    <w:rPr>
      <w:rFonts w:ascii="Cambria" w:hAnsi="Cambria" w:cs="Times New Roman"/>
      <w:b/>
      <w:bCs/>
      <w:kern w:val="28"/>
      <w:sz w:val="32"/>
      <w:szCs w:val="32"/>
    </w:rPr>
  </w:style>
  <w:style w:type="character" w:styleId="Hyperlink">
    <w:name w:val="Hyperlink"/>
    <w:rsid w:val="007B6DDE"/>
    <w:rPr>
      <w:rFonts w:cs="Times New Roman"/>
      <w:color w:val="0000FF"/>
      <w:u w:val="single"/>
    </w:rPr>
  </w:style>
  <w:style w:type="character" w:styleId="FollowedHyperlink">
    <w:name w:val="FollowedHyperlink"/>
    <w:rsid w:val="007B6DDE"/>
    <w:rPr>
      <w:rFonts w:cs="Times New Roman"/>
      <w:color w:val="800080"/>
      <w:u w:val="single"/>
    </w:rPr>
  </w:style>
  <w:style w:type="paragraph" w:styleId="DocumentMap">
    <w:name w:val="Document Map"/>
    <w:basedOn w:val="Normal"/>
    <w:link w:val="DocumentMapChar"/>
    <w:semiHidden/>
    <w:rsid w:val="00D20562"/>
    <w:pPr>
      <w:shd w:val="clear" w:color="auto" w:fill="000080"/>
    </w:pPr>
    <w:rPr>
      <w:rFonts w:ascii="Times New Roman" w:hAnsi="Times New Roman"/>
      <w:sz w:val="2"/>
      <w:szCs w:val="20"/>
      <w:lang w:val="x-none" w:eastAsia="x-none"/>
    </w:rPr>
  </w:style>
  <w:style w:type="character" w:customStyle="1" w:styleId="DocumentMapChar">
    <w:name w:val="Document Map Char"/>
    <w:link w:val="DocumentMap"/>
    <w:semiHidden/>
    <w:locked/>
    <w:rsid w:val="00110CF5"/>
    <w:rPr>
      <w:rFonts w:cs="Times New Roman"/>
      <w:sz w:val="2"/>
    </w:rPr>
  </w:style>
  <w:style w:type="paragraph" w:styleId="ListBullet">
    <w:name w:val="List Bullet"/>
    <w:basedOn w:val="Normal"/>
    <w:rsid w:val="00276AB2"/>
    <w:pPr>
      <w:numPr>
        <w:numId w:val="3"/>
      </w:numPr>
    </w:pPr>
  </w:style>
  <w:style w:type="paragraph" w:styleId="BalloonText">
    <w:name w:val="Balloon Text"/>
    <w:basedOn w:val="Normal"/>
    <w:link w:val="BalloonTextChar"/>
    <w:rsid w:val="00517618"/>
    <w:rPr>
      <w:rFonts w:ascii="Lucida Grande" w:hAnsi="Lucida Grande"/>
      <w:sz w:val="18"/>
      <w:szCs w:val="18"/>
      <w:lang w:val="x-none" w:eastAsia="x-none"/>
    </w:rPr>
  </w:style>
  <w:style w:type="character" w:customStyle="1" w:styleId="BalloonTextChar">
    <w:name w:val="Balloon Text Char"/>
    <w:link w:val="BalloonText"/>
    <w:rsid w:val="00517618"/>
    <w:rPr>
      <w:rFonts w:ascii="Lucida Grande" w:hAnsi="Lucida Grande"/>
      <w:sz w:val="18"/>
      <w:szCs w:val="18"/>
    </w:rPr>
  </w:style>
  <w:style w:type="paragraph" w:styleId="Header">
    <w:name w:val="header"/>
    <w:basedOn w:val="Normal"/>
    <w:link w:val="HeaderChar"/>
    <w:rsid w:val="00AD4C9D"/>
    <w:pPr>
      <w:tabs>
        <w:tab w:val="center" w:pos="4320"/>
        <w:tab w:val="right" w:pos="8640"/>
      </w:tabs>
    </w:pPr>
    <w:rPr>
      <w:lang w:val="x-none" w:eastAsia="x-none"/>
    </w:rPr>
  </w:style>
  <w:style w:type="character" w:customStyle="1" w:styleId="HeaderChar">
    <w:name w:val="Header Char"/>
    <w:link w:val="Header"/>
    <w:rsid w:val="00AD4C9D"/>
    <w:rPr>
      <w:rFonts w:ascii="Courier" w:hAnsi="Courier"/>
      <w:szCs w:val="24"/>
    </w:rPr>
  </w:style>
  <w:style w:type="paragraph" w:styleId="Footer">
    <w:name w:val="footer"/>
    <w:basedOn w:val="Normal"/>
    <w:link w:val="FooterChar"/>
    <w:rsid w:val="00AD4C9D"/>
    <w:pPr>
      <w:tabs>
        <w:tab w:val="center" w:pos="4320"/>
        <w:tab w:val="right" w:pos="8640"/>
      </w:tabs>
    </w:pPr>
    <w:rPr>
      <w:lang w:val="x-none" w:eastAsia="x-none"/>
    </w:rPr>
  </w:style>
  <w:style w:type="character" w:customStyle="1" w:styleId="FooterChar">
    <w:name w:val="Footer Char"/>
    <w:link w:val="Footer"/>
    <w:rsid w:val="00AD4C9D"/>
    <w:rPr>
      <w:rFonts w:ascii="Courier" w:hAnsi="Courier"/>
      <w:szCs w:val="24"/>
    </w:rPr>
  </w:style>
  <w:style w:type="paragraph" w:styleId="PlainText">
    <w:name w:val="Plain Text"/>
    <w:basedOn w:val="Normal"/>
    <w:link w:val="PlainTextChar"/>
    <w:uiPriority w:val="99"/>
    <w:unhideWhenUsed/>
    <w:rsid w:val="00864E01"/>
    <w:pPr>
      <w:widowControl/>
      <w:autoSpaceDE/>
      <w:autoSpaceDN/>
      <w:adjustRightInd/>
    </w:pPr>
    <w:rPr>
      <w:rFonts w:ascii="Calibri" w:eastAsia="Calibri" w:hAnsi="Calibri"/>
      <w:sz w:val="22"/>
      <w:szCs w:val="21"/>
      <w:lang w:val="x-none"/>
    </w:rPr>
  </w:style>
  <w:style w:type="character" w:customStyle="1" w:styleId="PlainTextChar">
    <w:name w:val="Plain Text Char"/>
    <w:link w:val="PlainText"/>
    <w:uiPriority w:val="99"/>
    <w:rsid w:val="00864E01"/>
    <w:rPr>
      <w:rFonts w:ascii="Calibri" w:eastAsia="Calibri" w:hAnsi="Calibri"/>
      <w:sz w:val="22"/>
      <w:szCs w:val="21"/>
      <w:lang w:eastAsia="en-US"/>
    </w:rPr>
  </w:style>
  <w:style w:type="character" w:styleId="CommentReference">
    <w:name w:val="annotation reference"/>
    <w:rsid w:val="00882EB5"/>
    <w:rPr>
      <w:sz w:val="16"/>
      <w:szCs w:val="16"/>
    </w:rPr>
  </w:style>
  <w:style w:type="paragraph" w:styleId="CommentText">
    <w:name w:val="annotation text"/>
    <w:basedOn w:val="Normal"/>
    <w:link w:val="CommentTextChar"/>
    <w:rsid w:val="00882EB5"/>
    <w:rPr>
      <w:szCs w:val="20"/>
    </w:rPr>
  </w:style>
  <w:style w:type="character" w:customStyle="1" w:styleId="CommentTextChar">
    <w:name w:val="Comment Text Char"/>
    <w:link w:val="CommentText"/>
    <w:rsid w:val="00882EB5"/>
    <w:rPr>
      <w:rFonts w:ascii="Courier" w:hAnsi="Courier"/>
    </w:rPr>
  </w:style>
  <w:style w:type="paragraph" w:styleId="CommentSubject">
    <w:name w:val="annotation subject"/>
    <w:basedOn w:val="CommentText"/>
    <w:next w:val="CommentText"/>
    <w:link w:val="CommentSubjectChar"/>
    <w:rsid w:val="00882EB5"/>
    <w:rPr>
      <w:b/>
      <w:bCs/>
    </w:rPr>
  </w:style>
  <w:style w:type="character" w:customStyle="1" w:styleId="CommentSubjectChar">
    <w:name w:val="Comment Subject Char"/>
    <w:link w:val="CommentSubject"/>
    <w:rsid w:val="00882EB5"/>
    <w:rPr>
      <w:rFonts w:ascii="Courier" w:hAnsi="Courier"/>
      <w:b/>
      <w:bCs/>
    </w:rPr>
  </w:style>
  <w:style w:type="paragraph" w:styleId="ListParagraph">
    <w:name w:val="List Paragraph"/>
    <w:basedOn w:val="Normal"/>
    <w:uiPriority w:val="34"/>
    <w:qFormat/>
    <w:rsid w:val="00AB7C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DDE"/>
    <w:pPr>
      <w:widowControl w:val="0"/>
      <w:autoSpaceDE w:val="0"/>
      <w:autoSpaceDN w:val="0"/>
      <w:adjustRightInd w:val="0"/>
    </w:pPr>
    <w:rPr>
      <w:rFonts w:ascii="Courier" w:hAnsi="Courier"/>
      <w:szCs w:val="24"/>
    </w:rPr>
  </w:style>
  <w:style w:type="paragraph" w:styleId="Heading1">
    <w:name w:val="heading 1"/>
    <w:basedOn w:val="Normal"/>
    <w:next w:val="Normal"/>
    <w:link w:val="Heading1Char"/>
    <w:qFormat/>
    <w:rsid w:val="007B6DDE"/>
    <w:pPr>
      <w:keepNext/>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jc w:val="center"/>
      <w:outlineLvl w:val="0"/>
    </w:pPr>
    <w:rPr>
      <w:rFonts w:ascii="Cambria" w:hAnsi="Cambria"/>
      <w:b/>
      <w:bCs/>
      <w:kern w:val="32"/>
      <w:sz w:val="32"/>
      <w:szCs w:val="32"/>
      <w:lang w:val="x-none" w:eastAsia="x-none"/>
    </w:rPr>
  </w:style>
  <w:style w:type="paragraph" w:styleId="Heading2">
    <w:name w:val="heading 2"/>
    <w:basedOn w:val="Normal"/>
    <w:next w:val="Normal"/>
    <w:link w:val="Heading2Char"/>
    <w:qFormat/>
    <w:rsid w:val="007B6DDE"/>
    <w:pPr>
      <w:keepNext/>
      <w:tabs>
        <w:tab w:val="left" w:pos="0"/>
        <w:tab w:val="left" w:pos="720"/>
        <w:tab w:val="left" w:pos="1440"/>
        <w:tab w:val="left" w:pos="2160"/>
        <w:tab w:val="left" w:pos="2880"/>
        <w:tab w:val="left" w:pos="3600"/>
        <w:tab w:val="right" w:pos="4222"/>
        <w:tab w:val="left" w:pos="4636"/>
        <w:tab w:val="left" w:pos="5382"/>
        <w:tab w:val="left" w:pos="6480"/>
        <w:tab w:val="left" w:pos="6872"/>
        <w:tab w:val="left" w:pos="7200"/>
        <w:tab w:val="left" w:pos="7534"/>
        <w:tab w:val="left" w:pos="7920"/>
        <w:tab w:val="left" w:pos="8640"/>
        <w:tab w:val="left" w:pos="9360"/>
        <w:tab w:val="left" w:pos="10080"/>
        <w:tab w:val="left" w:pos="10800"/>
      </w:tabs>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110CF5"/>
    <w:rPr>
      <w:rFonts w:ascii="Cambria" w:hAnsi="Cambria" w:cs="Times New Roman"/>
      <w:b/>
      <w:bCs/>
      <w:kern w:val="32"/>
      <w:sz w:val="32"/>
      <w:szCs w:val="32"/>
    </w:rPr>
  </w:style>
  <w:style w:type="character" w:customStyle="1" w:styleId="Heading2Char">
    <w:name w:val="Heading 2 Char"/>
    <w:link w:val="Heading2"/>
    <w:semiHidden/>
    <w:locked/>
    <w:rsid w:val="00110CF5"/>
    <w:rPr>
      <w:rFonts w:ascii="Cambria" w:hAnsi="Cambria" w:cs="Times New Roman"/>
      <w:b/>
      <w:bCs/>
      <w:i/>
      <w:iCs/>
      <w:sz w:val="28"/>
      <w:szCs w:val="28"/>
    </w:rPr>
  </w:style>
  <w:style w:type="character" w:styleId="FootnoteReference">
    <w:name w:val="footnote reference"/>
    <w:semiHidden/>
    <w:rsid w:val="007B6DDE"/>
    <w:rPr>
      <w:rFonts w:cs="Times New Roman"/>
    </w:rPr>
  </w:style>
  <w:style w:type="character" w:customStyle="1" w:styleId="Hypertext">
    <w:name w:val="Hypertext"/>
    <w:rsid w:val="007B6DDE"/>
    <w:rPr>
      <w:color w:val="0000FF"/>
      <w:u w:val="single"/>
    </w:rPr>
  </w:style>
  <w:style w:type="paragraph" w:styleId="BodyText">
    <w:name w:val="Body Text"/>
    <w:basedOn w:val="Normal"/>
    <w:link w:val="BodyTextChar"/>
    <w:rsid w:val="007B6DDE"/>
    <w:pPr>
      <w:tabs>
        <w:tab w:val="left" w:pos="0"/>
        <w:tab w:val="left" w:pos="282"/>
        <w:tab w:val="left" w:pos="720"/>
        <w:tab w:val="left" w:pos="1440"/>
        <w:tab w:val="left" w:pos="2160"/>
        <w:tab w:val="left" w:pos="2880"/>
        <w:tab w:val="left" w:pos="3600"/>
        <w:tab w:val="left" w:pos="4320"/>
        <w:tab w:val="right" w:pos="5040"/>
        <w:tab w:val="left" w:pos="5760"/>
        <w:tab w:val="left" w:pos="6480"/>
        <w:tab w:val="left" w:pos="7200"/>
        <w:tab w:val="left" w:pos="7920"/>
        <w:tab w:val="left" w:pos="8640"/>
        <w:tab w:val="left" w:pos="9360"/>
        <w:tab w:val="left" w:pos="10080"/>
        <w:tab w:val="left" w:pos="10800"/>
      </w:tabs>
      <w:spacing w:before="120"/>
      <w:jc w:val="both"/>
    </w:pPr>
    <w:rPr>
      <w:sz w:val="24"/>
      <w:lang w:val="x-none" w:eastAsia="x-none"/>
    </w:rPr>
  </w:style>
  <w:style w:type="character" w:customStyle="1" w:styleId="BodyTextChar">
    <w:name w:val="Body Text Char"/>
    <w:link w:val="BodyText"/>
    <w:semiHidden/>
    <w:locked/>
    <w:rsid w:val="00110CF5"/>
    <w:rPr>
      <w:rFonts w:ascii="Courier" w:hAnsi="Courier" w:cs="Times New Roman"/>
      <w:sz w:val="24"/>
      <w:szCs w:val="24"/>
    </w:rPr>
  </w:style>
  <w:style w:type="paragraph" w:styleId="Title">
    <w:name w:val="Title"/>
    <w:basedOn w:val="Normal"/>
    <w:link w:val="TitleChar"/>
    <w:qFormat/>
    <w:rsid w:val="007B6DDE"/>
    <w:pPr>
      <w:jc w:val="center"/>
    </w:pPr>
    <w:rPr>
      <w:rFonts w:ascii="Cambria" w:hAnsi="Cambria"/>
      <w:b/>
      <w:bCs/>
      <w:kern w:val="28"/>
      <w:sz w:val="32"/>
      <w:szCs w:val="32"/>
      <w:lang w:val="x-none" w:eastAsia="x-none"/>
    </w:rPr>
  </w:style>
  <w:style w:type="character" w:customStyle="1" w:styleId="TitleChar">
    <w:name w:val="Title Char"/>
    <w:link w:val="Title"/>
    <w:locked/>
    <w:rsid w:val="00110CF5"/>
    <w:rPr>
      <w:rFonts w:ascii="Cambria" w:hAnsi="Cambria" w:cs="Times New Roman"/>
      <w:b/>
      <w:bCs/>
      <w:kern w:val="28"/>
      <w:sz w:val="32"/>
      <w:szCs w:val="32"/>
    </w:rPr>
  </w:style>
  <w:style w:type="character" w:styleId="Hyperlink">
    <w:name w:val="Hyperlink"/>
    <w:rsid w:val="007B6DDE"/>
    <w:rPr>
      <w:rFonts w:cs="Times New Roman"/>
      <w:color w:val="0000FF"/>
      <w:u w:val="single"/>
    </w:rPr>
  </w:style>
  <w:style w:type="character" w:styleId="FollowedHyperlink">
    <w:name w:val="FollowedHyperlink"/>
    <w:rsid w:val="007B6DDE"/>
    <w:rPr>
      <w:rFonts w:cs="Times New Roman"/>
      <w:color w:val="800080"/>
      <w:u w:val="single"/>
    </w:rPr>
  </w:style>
  <w:style w:type="paragraph" w:styleId="DocumentMap">
    <w:name w:val="Document Map"/>
    <w:basedOn w:val="Normal"/>
    <w:link w:val="DocumentMapChar"/>
    <w:semiHidden/>
    <w:rsid w:val="00D20562"/>
    <w:pPr>
      <w:shd w:val="clear" w:color="auto" w:fill="000080"/>
    </w:pPr>
    <w:rPr>
      <w:rFonts w:ascii="Times New Roman" w:hAnsi="Times New Roman"/>
      <w:sz w:val="2"/>
      <w:szCs w:val="20"/>
      <w:lang w:val="x-none" w:eastAsia="x-none"/>
    </w:rPr>
  </w:style>
  <w:style w:type="character" w:customStyle="1" w:styleId="DocumentMapChar">
    <w:name w:val="Document Map Char"/>
    <w:link w:val="DocumentMap"/>
    <w:semiHidden/>
    <w:locked/>
    <w:rsid w:val="00110CF5"/>
    <w:rPr>
      <w:rFonts w:cs="Times New Roman"/>
      <w:sz w:val="2"/>
    </w:rPr>
  </w:style>
  <w:style w:type="paragraph" w:styleId="ListBullet">
    <w:name w:val="List Bullet"/>
    <w:basedOn w:val="Normal"/>
    <w:rsid w:val="00276AB2"/>
    <w:pPr>
      <w:numPr>
        <w:numId w:val="3"/>
      </w:numPr>
    </w:pPr>
  </w:style>
  <w:style w:type="paragraph" w:styleId="BalloonText">
    <w:name w:val="Balloon Text"/>
    <w:basedOn w:val="Normal"/>
    <w:link w:val="BalloonTextChar"/>
    <w:rsid w:val="00517618"/>
    <w:rPr>
      <w:rFonts w:ascii="Lucida Grande" w:hAnsi="Lucida Grande"/>
      <w:sz w:val="18"/>
      <w:szCs w:val="18"/>
      <w:lang w:val="x-none" w:eastAsia="x-none"/>
    </w:rPr>
  </w:style>
  <w:style w:type="character" w:customStyle="1" w:styleId="BalloonTextChar">
    <w:name w:val="Balloon Text Char"/>
    <w:link w:val="BalloonText"/>
    <w:rsid w:val="00517618"/>
    <w:rPr>
      <w:rFonts w:ascii="Lucida Grande" w:hAnsi="Lucida Grande"/>
      <w:sz w:val="18"/>
      <w:szCs w:val="18"/>
    </w:rPr>
  </w:style>
  <w:style w:type="paragraph" w:styleId="Header">
    <w:name w:val="header"/>
    <w:basedOn w:val="Normal"/>
    <w:link w:val="HeaderChar"/>
    <w:rsid w:val="00AD4C9D"/>
    <w:pPr>
      <w:tabs>
        <w:tab w:val="center" w:pos="4320"/>
        <w:tab w:val="right" w:pos="8640"/>
      </w:tabs>
    </w:pPr>
    <w:rPr>
      <w:lang w:val="x-none" w:eastAsia="x-none"/>
    </w:rPr>
  </w:style>
  <w:style w:type="character" w:customStyle="1" w:styleId="HeaderChar">
    <w:name w:val="Header Char"/>
    <w:link w:val="Header"/>
    <w:rsid w:val="00AD4C9D"/>
    <w:rPr>
      <w:rFonts w:ascii="Courier" w:hAnsi="Courier"/>
      <w:szCs w:val="24"/>
    </w:rPr>
  </w:style>
  <w:style w:type="paragraph" w:styleId="Footer">
    <w:name w:val="footer"/>
    <w:basedOn w:val="Normal"/>
    <w:link w:val="FooterChar"/>
    <w:rsid w:val="00AD4C9D"/>
    <w:pPr>
      <w:tabs>
        <w:tab w:val="center" w:pos="4320"/>
        <w:tab w:val="right" w:pos="8640"/>
      </w:tabs>
    </w:pPr>
    <w:rPr>
      <w:lang w:val="x-none" w:eastAsia="x-none"/>
    </w:rPr>
  </w:style>
  <w:style w:type="character" w:customStyle="1" w:styleId="FooterChar">
    <w:name w:val="Footer Char"/>
    <w:link w:val="Footer"/>
    <w:rsid w:val="00AD4C9D"/>
    <w:rPr>
      <w:rFonts w:ascii="Courier" w:hAnsi="Courier"/>
      <w:szCs w:val="24"/>
    </w:rPr>
  </w:style>
  <w:style w:type="paragraph" w:styleId="PlainText">
    <w:name w:val="Plain Text"/>
    <w:basedOn w:val="Normal"/>
    <w:link w:val="PlainTextChar"/>
    <w:uiPriority w:val="99"/>
    <w:unhideWhenUsed/>
    <w:rsid w:val="00864E01"/>
    <w:pPr>
      <w:widowControl/>
      <w:autoSpaceDE/>
      <w:autoSpaceDN/>
      <w:adjustRightInd/>
    </w:pPr>
    <w:rPr>
      <w:rFonts w:ascii="Calibri" w:eastAsia="Calibri" w:hAnsi="Calibri"/>
      <w:sz w:val="22"/>
      <w:szCs w:val="21"/>
      <w:lang w:val="x-none"/>
    </w:rPr>
  </w:style>
  <w:style w:type="character" w:customStyle="1" w:styleId="PlainTextChar">
    <w:name w:val="Plain Text Char"/>
    <w:link w:val="PlainText"/>
    <w:uiPriority w:val="99"/>
    <w:rsid w:val="00864E01"/>
    <w:rPr>
      <w:rFonts w:ascii="Calibri" w:eastAsia="Calibri" w:hAnsi="Calibri"/>
      <w:sz w:val="22"/>
      <w:szCs w:val="21"/>
      <w:lang w:eastAsia="en-US"/>
    </w:rPr>
  </w:style>
  <w:style w:type="character" w:styleId="CommentReference">
    <w:name w:val="annotation reference"/>
    <w:rsid w:val="00882EB5"/>
    <w:rPr>
      <w:sz w:val="16"/>
      <w:szCs w:val="16"/>
    </w:rPr>
  </w:style>
  <w:style w:type="paragraph" w:styleId="CommentText">
    <w:name w:val="annotation text"/>
    <w:basedOn w:val="Normal"/>
    <w:link w:val="CommentTextChar"/>
    <w:rsid w:val="00882EB5"/>
    <w:rPr>
      <w:szCs w:val="20"/>
    </w:rPr>
  </w:style>
  <w:style w:type="character" w:customStyle="1" w:styleId="CommentTextChar">
    <w:name w:val="Comment Text Char"/>
    <w:link w:val="CommentText"/>
    <w:rsid w:val="00882EB5"/>
    <w:rPr>
      <w:rFonts w:ascii="Courier" w:hAnsi="Courier"/>
    </w:rPr>
  </w:style>
  <w:style w:type="paragraph" w:styleId="CommentSubject">
    <w:name w:val="annotation subject"/>
    <w:basedOn w:val="CommentText"/>
    <w:next w:val="CommentText"/>
    <w:link w:val="CommentSubjectChar"/>
    <w:rsid w:val="00882EB5"/>
    <w:rPr>
      <w:b/>
      <w:bCs/>
    </w:rPr>
  </w:style>
  <w:style w:type="character" w:customStyle="1" w:styleId="CommentSubjectChar">
    <w:name w:val="Comment Subject Char"/>
    <w:link w:val="CommentSubject"/>
    <w:rsid w:val="00882EB5"/>
    <w:rPr>
      <w:rFonts w:ascii="Courier" w:hAnsi="Courier"/>
      <w:b/>
      <w:bCs/>
    </w:rPr>
  </w:style>
  <w:style w:type="paragraph" w:styleId="ListParagraph">
    <w:name w:val="List Paragraph"/>
    <w:basedOn w:val="Normal"/>
    <w:uiPriority w:val="34"/>
    <w:qFormat/>
    <w:rsid w:val="00AB7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6887">
      <w:bodyDiv w:val="1"/>
      <w:marLeft w:val="0"/>
      <w:marRight w:val="0"/>
      <w:marTop w:val="0"/>
      <w:marBottom w:val="0"/>
      <w:divBdr>
        <w:top w:val="none" w:sz="0" w:space="0" w:color="auto"/>
        <w:left w:val="none" w:sz="0" w:space="0" w:color="auto"/>
        <w:bottom w:val="none" w:sz="0" w:space="0" w:color="auto"/>
        <w:right w:val="none" w:sz="0" w:space="0" w:color="auto"/>
      </w:divBdr>
    </w:div>
    <w:div w:id="718480641">
      <w:bodyDiv w:val="1"/>
      <w:marLeft w:val="0"/>
      <w:marRight w:val="0"/>
      <w:marTop w:val="0"/>
      <w:marBottom w:val="0"/>
      <w:divBdr>
        <w:top w:val="none" w:sz="0" w:space="0" w:color="auto"/>
        <w:left w:val="none" w:sz="0" w:space="0" w:color="auto"/>
        <w:bottom w:val="none" w:sz="0" w:space="0" w:color="auto"/>
        <w:right w:val="none" w:sz="0" w:space="0" w:color="auto"/>
      </w:divBdr>
    </w:div>
    <w:div w:id="1641231762">
      <w:bodyDiv w:val="1"/>
      <w:marLeft w:val="0"/>
      <w:marRight w:val="0"/>
      <w:marTop w:val="0"/>
      <w:marBottom w:val="0"/>
      <w:divBdr>
        <w:top w:val="none" w:sz="0" w:space="0" w:color="auto"/>
        <w:left w:val="none" w:sz="0" w:space="0" w:color="auto"/>
        <w:bottom w:val="none" w:sz="0" w:space="0" w:color="auto"/>
        <w:right w:val="none" w:sz="0" w:space="0" w:color="auto"/>
      </w:divBdr>
    </w:div>
    <w:div w:id="196464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tuder@cornell.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silomarssc.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silomarssc.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tiff"/><Relationship Id="rId14" Type="http://schemas.openxmlformats.org/officeDocument/2006/relationships/hyperlink" Target="mailto:gmatz@nt.tuwien.ac.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1A51C-3B36-4907-92B1-F8B2E01A1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CALL FOR PAPERS</vt:lpstr>
    </vt:vector>
  </TitlesOfParts>
  <Company>Dell Computer Corporation</Company>
  <LinksUpToDate>false</LinksUpToDate>
  <CharactersWithSpaces>5013</CharactersWithSpaces>
  <SharedDoc>false</SharedDoc>
  <HLinks>
    <vt:vector size="12" baseType="variant">
      <vt:variant>
        <vt:i4>3473535</vt:i4>
      </vt:variant>
      <vt:variant>
        <vt:i4>3</vt:i4>
      </vt:variant>
      <vt:variant>
        <vt:i4>0</vt:i4>
      </vt:variant>
      <vt:variant>
        <vt:i4>5</vt:i4>
      </vt:variant>
      <vt:variant>
        <vt:lpwstr>http://www.asilomarssc.org/</vt:lpwstr>
      </vt:variant>
      <vt:variant>
        <vt:lpwstr/>
      </vt:variant>
      <vt:variant>
        <vt:i4>3473535</vt:i4>
      </vt:variant>
      <vt:variant>
        <vt:i4>0</vt:i4>
      </vt:variant>
      <vt:variant>
        <vt:i4>0</vt:i4>
      </vt:variant>
      <vt:variant>
        <vt:i4>5</vt:i4>
      </vt:variant>
      <vt:variant>
        <vt:lpwstr>http://www.asilomarssc.org/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 FOR PAPERS</dc:title>
  <dc:creator>Preferred Customer</dc:creator>
  <cp:lastModifiedBy>Monique</cp:lastModifiedBy>
  <cp:revision>3</cp:revision>
  <cp:lastPrinted>2018-09-12T16:42:00Z</cp:lastPrinted>
  <dcterms:created xsi:type="dcterms:W3CDTF">2019-01-14T15:28:00Z</dcterms:created>
  <dcterms:modified xsi:type="dcterms:W3CDTF">2019-01-18T15:39:00Z</dcterms:modified>
</cp:coreProperties>
</file>